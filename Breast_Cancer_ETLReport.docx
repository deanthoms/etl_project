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82206" w:rsidRPr="0040700C" w:rsidRDefault="00225D48">
      <w:pPr>
        <w:pStyle w:val="Title"/>
        <w:jc w:val="center"/>
        <w:rPr>
          <w:rFonts w:ascii="Times New Roman" w:hAnsi="Times New Roman" w:cs="Times New Roman"/>
        </w:rPr>
      </w:pPr>
      <w:r w:rsidRPr="0040700C">
        <w:rPr>
          <w:rFonts w:ascii="Times New Roman" w:hAnsi="Times New Roman" w:cs="Times New Roman"/>
        </w:rPr>
        <w:t>Extraction, Transformation, and Load Technical Report</w:t>
      </w:r>
    </w:p>
    <w:p w14:paraId="00000002" w14:textId="77777777" w:rsidR="00E82206" w:rsidRPr="0040700C" w:rsidRDefault="00E82206">
      <w:pPr>
        <w:pStyle w:val="Title"/>
        <w:jc w:val="center"/>
        <w:rPr>
          <w:rFonts w:ascii="Times New Roman" w:hAnsi="Times New Roman" w:cs="Times New Roman"/>
        </w:rPr>
      </w:pPr>
    </w:p>
    <w:p w14:paraId="00000003" w14:textId="77777777" w:rsidR="00E82206" w:rsidRPr="0040700C" w:rsidRDefault="00E82206">
      <w:pPr>
        <w:pStyle w:val="Title"/>
        <w:jc w:val="center"/>
        <w:rPr>
          <w:rFonts w:ascii="Times New Roman" w:hAnsi="Times New Roman" w:cs="Times New Roman"/>
        </w:rPr>
      </w:pPr>
    </w:p>
    <w:p w14:paraId="00000004" w14:textId="77777777" w:rsidR="00E82206" w:rsidRPr="0040700C" w:rsidRDefault="00225D48">
      <w:pPr>
        <w:pStyle w:val="Title"/>
        <w:jc w:val="center"/>
        <w:rPr>
          <w:rFonts w:ascii="Times New Roman" w:hAnsi="Times New Roman" w:cs="Times New Roman"/>
        </w:rPr>
      </w:pPr>
      <w:r w:rsidRPr="0040700C">
        <w:rPr>
          <w:rFonts w:ascii="Times New Roman" w:hAnsi="Times New Roman" w:cs="Times New Roman"/>
        </w:rPr>
        <w:t>&lt;Breast Cancer &amp; Income&gt;</w:t>
      </w:r>
    </w:p>
    <w:p w14:paraId="00000005" w14:textId="77777777" w:rsidR="00E82206" w:rsidRPr="0040700C" w:rsidRDefault="00E82206">
      <w:pPr>
        <w:pBdr>
          <w:top w:val="nil"/>
          <w:left w:val="nil"/>
          <w:bottom w:val="nil"/>
          <w:right w:val="nil"/>
          <w:between w:val="nil"/>
        </w:pBdr>
        <w:rPr>
          <w:rFonts w:ascii="Times New Roman" w:eastAsia="Times New Roman" w:hAnsi="Times New Roman" w:cs="Times New Roman"/>
          <w:color w:val="000000"/>
        </w:rPr>
      </w:pPr>
    </w:p>
    <w:p w14:paraId="00000006" w14:textId="77777777" w:rsidR="00E82206" w:rsidRPr="0040700C" w:rsidRDefault="00225D48">
      <w:pPr>
        <w:rPr>
          <w:rFonts w:ascii="Times New Roman" w:hAnsi="Times New Roman" w:cs="Times New Roman"/>
        </w:rPr>
      </w:pPr>
      <w:r w:rsidRPr="0040700C">
        <w:rPr>
          <w:rFonts w:ascii="Times New Roman" w:hAnsi="Times New Roman" w:cs="Times New Roman"/>
        </w:rPr>
        <w:br/>
      </w:r>
    </w:p>
    <w:p w14:paraId="00000007" w14:textId="77777777" w:rsidR="00E82206" w:rsidRPr="0040700C" w:rsidRDefault="00225D48">
      <w:pPr>
        <w:rPr>
          <w:rFonts w:ascii="Times New Roman" w:hAnsi="Times New Roman" w:cs="Times New Roman"/>
        </w:rPr>
      </w:pPr>
      <w:r w:rsidRPr="0040700C">
        <w:rPr>
          <w:rFonts w:ascii="Times New Roman" w:hAnsi="Times New Roman" w:cs="Times New Roman"/>
        </w:rPr>
        <w:br w:type="page"/>
      </w:r>
    </w:p>
    <w:p w14:paraId="00000008" w14:textId="77777777" w:rsidR="00E82206" w:rsidRPr="0040700C" w:rsidRDefault="00225D48">
      <w:pPr>
        <w:pStyle w:val="Heading1"/>
        <w:rPr>
          <w:rFonts w:ascii="Times New Roman" w:hAnsi="Times New Roman" w:cs="Times New Roman"/>
          <w:sz w:val="40"/>
          <w:szCs w:val="40"/>
        </w:rPr>
      </w:pPr>
      <w:r w:rsidRPr="0040700C">
        <w:rPr>
          <w:rFonts w:ascii="Times New Roman" w:hAnsi="Times New Roman" w:cs="Times New Roman"/>
          <w:sz w:val="40"/>
          <w:szCs w:val="40"/>
        </w:rPr>
        <w:lastRenderedPageBreak/>
        <w:t>TABLE OF CONTENTS</w:t>
      </w:r>
    </w:p>
    <w:p w14:paraId="00000009" w14:textId="77777777" w:rsidR="00E82206" w:rsidRPr="0040700C" w:rsidRDefault="00225D48">
      <w:pPr>
        <w:numPr>
          <w:ilvl w:val="0"/>
          <w:numId w:val="2"/>
        </w:numPr>
        <w:pBdr>
          <w:top w:val="nil"/>
          <w:left w:val="nil"/>
          <w:bottom w:val="nil"/>
          <w:right w:val="nil"/>
          <w:between w:val="nil"/>
        </w:pBdr>
        <w:spacing w:after="0" w:line="480" w:lineRule="auto"/>
        <w:rPr>
          <w:rFonts w:ascii="Times New Roman" w:hAnsi="Times New Roman" w:cs="Times New Roman"/>
          <w:color w:val="000000"/>
          <w:sz w:val="24"/>
          <w:szCs w:val="24"/>
        </w:rPr>
      </w:pPr>
      <w:r w:rsidRPr="0040700C">
        <w:rPr>
          <w:rFonts w:ascii="Times New Roman" w:hAnsi="Times New Roman" w:cs="Times New Roman"/>
          <w:color w:val="000000"/>
          <w:sz w:val="24"/>
          <w:szCs w:val="24"/>
        </w:rPr>
        <w:t>Introduction</w:t>
      </w:r>
    </w:p>
    <w:p w14:paraId="0000000A" w14:textId="77777777" w:rsidR="00E82206" w:rsidRPr="0040700C" w:rsidRDefault="00225D48">
      <w:pPr>
        <w:numPr>
          <w:ilvl w:val="1"/>
          <w:numId w:val="5"/>
        </w:numPr>
        <w:pBdr>
          <w:top w:val="nil"/>
          <w:left w:val="nil"/>
          <w:bottom w:val="nil"/>
          <w:right w:val="nil"/>
          <w:between w:val="nil"/>
        </w:pBdr>
        <w:spacing w:before="0" w:after="0" w:line="480" w:lineRule="auto"/>
        <w:ind w:left="1440"/>
        <w:rPr>
          <w:rFonts w:ascii="Times New Roman" w:hAnsi="Times New Roman" w:cs="Times New Roman"/>
          <w:color w:val="000000"/>
          <w:sz w:val="24"/>
          <w:szCs w:val="24"/>
        </w:rPr>
      </w:pPr>
      <w:r w:rsidRPr="0040700C">
        <w:rPr>
          <w:rFonts w:ascii="Times New Roman" w:hAnsi="Times New Roman" w:cs="Times New Roman"/>
          <w:color w:val="000000"/>
          <w:sz w:val="24"/>
          <w:szCs w:val="24"/>
        </w:rPr>
        <w:t>Summary</w:t>
      </w:r>
    </w:p>
    <w:p w14:paraId="0000000B" w14:textId="77777777" w:rsidR="00E82206" w:rsidRPr="0040700C" w:rsidRDefault="00225D48">
      <w:pPr>
        <w:numPr>
          <w:ilvl w:val="1"/>
          <w:numId w:val="5"/>
        </w:numPr>
        <w:pBdr>
          <w:top w:val="nil"/>
          <w:left w:val="nil"/>
          <w:bottom w:val="nil"/>
          <w:right w:val="nil"/>
          <w:between w:val="nil"/>
        </w:pBdr>
        <w:spacing w:before="0" w:after="0" w:line="480" w:lineRule="auto"/>
        <w:ind w:left="1440"/>
        <w:rPr>
          <w:rFonts w:ascii="Times New Roman" w:hAnsi="Times New Roman" w:cs="Times New Roman"/>
          <w:color w:val="000000"/>
          <w:sz w:val="24"/>
          <w:szCs w:val="24"/>
        </w:rPr>
      </w:pPr>
      <w:r w:rsidRPr="0040700C">
        <w:rPr>
          <w:rFonts w:ascii="Times New Roman" w:hAnsi="Times New Roman" w:cs="Times New Roman"/>
          <w:color w:val="000000"/>
          <w:sz w:val="24"/>
          <w:szCs w:val="24"/>
        </w:rPr>
        <w:t>Scope</w:t>
      </w:r>
    </w:p>
    <w:p w14:paraId="0000000C" w14:textId="77777777" w:rsidR="00E82206" w:rsidRPr="0040700C" w:rsidRDefault="00225D48">
      <w:pPr>
        <w:numPr>
          <w:ilvl w:val="1"/>
          <w:numId w:val="5"/>
        </w:numPr>
        <w:pBdr>
          <w:top w:val="nil"/>
          <w:left w:val="nil"/>
          <w:bottom w:val="nil"/>
          <w:right w:val="nil"/>
          <w:between w:val="nil"/>
        </w:pBdr>
        <w:spacing w:before="0" w:after="0" w:line="480" w:lineRule="auto"/>
        <w:ind w:left="1440"/>
        <w:rPr>
          <w:rFonts w:ascii="Times New Roman" w:hAnsi="Times New Roman" w:cs="Times New Roman"/>
          <w:color w:val="000000"/>
          <w:sz w:val="24"/>
          <w:szCs w:val="24"/>
        </w:rPr>
      </w:pPr>
      <w:r w:rsidRPr="0040700C">
        <w:rPr>
          <w:rFonts w:ascii="Times New Roman" w:hAnsi="Times New Roman" w:cs="Times New Roman"/>
          <w:color w:val="000000"/>
          <w:sz w:val="24"/>
          <w:szCs w:val="24"/>
        </w:rPr>
        <w:t>Technologies and resource contributions</w:t>
      </w:r>
    </w:p>
    <w:p w14:paraId="0000000D" w14:textId="77777777" w:rsidR="00E82206" w:rsidRPr="0040700C" w:rsidRDefault="00225D48">
      <w:pPr>
        <w:numPr>
          <w:ilvl w:val="1"/>
          <w:numId w:val="5"/>
        </w:numPr>
        <w:pBdr>
          <w:top w:val="nil"/>
          <w:left w:val="nil"/>
          <w:bottom w:val="nil"/>
          <w:right w:val="nil"/>
          <w:between w:val="nil"/>
        </w:pBdr>
        <w:spacing w:before="0" w:after="0" w:line="480" w:lineRule="auto"/>
        <w:ind w:left="1440"/>
        <w:rPr>
          <w:rFonts w:ascii="Times New Roman" w:hAnsi="Times New Roman" w:cs="Times New Roman"/>
          <w:color w:val="000000"/>
          <w:sz w:val="24"/>
          <w:szCs w:val="24"/>
        </w:rPr>
      </w:pPr>
      <w:r w:rsidRPr="0040700C">
        <w:rPr>
          <w:rFonts w:ascii="Times New Roman" w:hAnsi="Times New Roman" w:cs="Times New Roman"/>
          <w:color w:val="000000"/>
          <w:sz w:val="24"/>
          <w:szCs w:val="24"/>
        </w:rPr>
        <w:t xml:space="preserve">Definitions, Acronyms and Abbreviations </w:t>
      </w:r>
    </w:p>
    <w:p w14:paraId="0000000E" w14:textId="77777777" w:rsidR="00E82206" w:rsidRPr="0040700C" w:rsidRDefault="00225D48">
      <w:pPr>
        <w:numPr>
          <w:ilvl w:val="0"/>
          <w:numId w:val="2"/>
        </w:numPr>
        <w:pBdr>
          <w:top w:val="nil"/>
          <w:left w:val="nil"/>
          <w:bottom w:val="nil"/>
          <w:right w:val="nil"/>
          <w:between w:val="nil"/>
        </w:pBdr>
        <w:spacing w:before="0" w:after="0" w:line="480" w:lineRule="auto"/>
        <w:rPr>
          <w:rFonts w:ascii="Times New Roman" w:hAnsi="Times New Roman" w:cs="Times New Roman"/>
          <w:color w:val="000000"/>
          <w:sz w:val="24"/>
          <w:szCs w:val="24"/>
        </w:rPr>
      </w:pPr>
      <w:r w:rsidRPr="0040700C">
        <w:rPr>
          <w:rFonts w:ascii="Times New Roman" w:hAnsi="Times New Roman" w:cs="Times New Roman"/>
          <w:color w:val="000000"/>
          <w:sz w:val="24"/>
          <w:szCs w:val="24"/>
        </w:rPr>
        <w:t>ETL Details</w:t>
      </w:r>
    </w:p>
    <w:p w14:paraId="0000000F"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Import/Extract Sources and Method</w:t>
      </w:r>
    </w:p>
    <w:p w14:paraId="00000010"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Acquisition</w:t>
      </w:r>
    </w:p>
    <w:p w14:paraId="00000011"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Transform</w:t>
      </w:r>
    </w:p>
    <w:p w14:paraId="00000012"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Integrity</w:t>
      </w:r>
    </w:p>
    <w:p w14:paraId="00000013"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Refresh Frequency</w:t>
      </w:r>
    </w:p>
    <w:p w14:paraId="00000014"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Data Security</w:t>
      </w:r>
    </w:p>
    <w:p w14:paraId="00000015" w14:textId="77777777" w:rsidR="00E82206" w:rsidRPr="0040700C" w:rsidRDefault="00225D48">
      <w:pPr>
        <w:numPr>
          <w:ilvl w:val="1"/>
          <w:numId w:val="6"/>
        </w:numPr>
        <w:pBdr>
          <w:top w:val="nil"/>
          <w:left w:val="nil"/>
          <w:bottom w:val="nil"/>
          <w:right w:val="nil"/>
          <w:between w:val="nil"/>
        </w:pBdr>
        <w:spacing w:before="0" w:after="0" w:line="480" w:lineRule="auto"/>
        <w:ind w:left="1080" w:firstLine="0"/>
        <w:rPr>
          <w:rFonts w:ascii="Times New Roman" w:hAnsi="Times New Roman" w:cs="Times New Roman"/>
          <w:color w:val="000000"/>
          <w:sz w:val="24"/>
          <w:szCs w:val="24"/>
        </w:rPr>
      </w:pPr>
      <w:r w:rsidRPr="0040700C">
        <w:rPr>
          <w:rFonts w:ascii="Times New Roman" w:hAnsi="Times New Roman" w:cs="Times New Roman"/>
          <w:color w:val="000000"/>
          <w:sz w:val="24"/>
          <w:szCs w:val="24"/>
        </w:rPr>
        <w:t xml:space="preserve">Data Loading and Availability </w:t>
      </w:r>
    </w:p>
    <w:p w14:paraId="00000016" w14:textId="77777777" w:rsidR="00E82206" w:rsidRPr="0040700C" w:rsidRDefault="00225D48">
      <w:pPr>
        <w:numPr>
          <w:ilvl w:val="0"/>
          <w:numId w:val="2"/>
        </w:numPr>
        <w:pBdr>
          <w:top w:val="nil"/>
          <w:left w:val="nil"/>
          <w:bottom w:val="nil"/>
          <w:right w:val="nil"/>
          <w:between w:val="nil"/>
        </w:pBdr>
        <w:spacing w:before="0" w:line="480" w:lineRule="auto"/>
        <w:rPr>
          <w:rFonts w:ascii="Times New Roman" w:hAnsi="Times New Roman" w:cs="Times New Roman"/>
          <w:color w:val="000000"/>
          <w:sz w:val="24"/>
          <w:szCs w:val="24"/>
        </w:rPr>
      </w:pPr>
      <w:r w:rsidRPr="0040700C">
        <w:rPr>
          <w:rFonts w:ascii="Times New Roman" w:hAnsi="Times New Roman" w:cs="Times New Roman"/>
          <w:color w:val="000000"/>
          <w:sz w:val="24"/>
          <w:szCs w:val="24"/>
        </w:rPr>
        <w:t>Data Quality</w:t>
      </w:r>
    </w:p>
    <w:p w14:paraId="00000018" w14:textId="77777777" w:rsidR="00E82206" w:rsidRPr="0040700C" w:rsidRDefault="00225D48" w:rsidP="00F64C3F">
      <w:pPr>
        <w:pStyle w:val="Heading1"/>
        <w:numPr>
          <w:ilvl w:val="0"/>
          <w:numId w:val="7"/>
        </w:numPr>
        <w:spacing w:line="480" w:lineRule="auto"/>
        <w:rPr>
          <w:rFonts w:ascii="Times New Roman" w:hAnsi="Times New Roman" w:cs="Times New Roman"/>
          <w:b w:val="0"/>
          <w:color w:val="auto"/>
          <w:sz w:val="28"/>
          <w:szCs w:val="28"/>
        </w:rPr>
      </w:pPr>
      <w:r w:rsidRPr="0040700C">
        <w:rPr>
          <w:rFonts w:ascii="Times New Roman" w:hAnsi="Times New Roman" w:cs="Times New Roman"/>
          <w:b w:val="0"/>
          <w:color w:val="auto"/>
          <w:sz w:val="28"/>
          <w:szCs w:val="28"/>
        </w:rPr>
        <w:lastRenderedPageBreak/>
        <w:t xml:space="preserve">INTRODUCTION </w:t>
      </w:r>
    </w:p>
    <w:p w14:paraId="00000019" w14:textId="77777777" w:rsidR="00E82206" w:rsidRPr="00F96C62" w:rsidRDefault="00225D48" w:rsidP="00F64C3F">
      <w:pPr>
        <w:spacing w:before="280" w:after="280" w:line="480" w:lineRule="auto"/>
        <w:ind w:left="360" w:firstLine="360"/>
        <w:rPr>
          <w:rFonts w:ascii="Times New Roman" w:hAnsi="Times New Roman" w:cs="Times New Roman"/>
          <w:b/>
          <w:bCs/>
          <w:sz w:val="28"/>
          <w:szCs w:val="24"/>
        </w:rPr>
      </w:pPr>
      <w:r w:rsidRPr="00F96C62">
        <w:rPr>
          <w:rFonts w:ascii="Times New Roman" w:hAnsi="Times New Roman" w:cs="Times New Roman"/>
          <w:b/>
          <w:bCs/>
          <w:sz w:val="28"/>
          <w:szCs w:val="24"/>
        </w:rPr>
        <w:t>1.1 Summary</w:t>
      </w:r>
    </w:p>
    <w:p w14:paraId="544D7536" w14:textId="446B6FB0" w:rsidR="00F64C3F" w:rsidRPr="007F118A" w:rsidRDefault="00225D48" w:rsidP="00F64C3F">
      <w:pPr>
        <w:spacing w:before="280" w:after="280" w:line="480" w:lineRule="auto"/>
        <w:ind w:left="360" w:firstLine="360"/>
        <w:rPr>
          <w:rFonts w:ascii="Times New Roman" w:eastAsia="Calibri" w:hAnsi="Times New Roman" w:cs="Times New Roman"/>
          <w:iCs/>
          <w:sz w:val="24"/>
          <w:szCs w:val="24"/>
        </w:rPr>
      </w:pPr>
      <w:r w:rsidRPr="007F118A">
        <w:rPr>
          <w:rFonts w:ascii="Times New Roman" w:eastAsia="Calibri" w:hAnsi="Times New Roman" w:cs="Times New Roman"/>
          <w:iCs/>
          <w:sz w:val="24"/>
          <w:szCs w:val="24"/>
        </w:rPr>
        <w:t>Breast Cancer has affected the lives of many individuals across the United States</w:t>
      </w:r>
      <w:r w:rsidR="00346D60">
        <w:rPr>
          <w:rFonts w:ascii="Times New Roman" w:eastAsia="Calibri" w:hAnsi="Times New Roman" w:cs="Times New Roman"/>
          <w:iCs/>
          <w:sz w:val="24"/>
          <w:szCs w:val="24"/>
        </w:rPr>
        <w:t>.</w:t>
      </w:r>
      <w:r w:rsidRPr="007F118A">
        <w:rPr>
          <w:rFonts w:ascii="Times New Roman" w:eastAsia="Calibri" w:hAnsi="Times New Roman" w:cs="Times New Roman"/>
          <w:iCs/>
          <w:sz w:val="24"/>
          <w:szCs w:val="24"/>
        </w:rPr>
        <w:t xml:space="preserve"> </w:t>
      </w:r>
      <w:r w:rsidR="00346D60">
        <w:rPr>
          <w:rFonts w:ascii="Times New Roman" w:eastAsia="Calibri" w:hAnsi="Times New Roman" w:cs="Times New Roman"/>
          <w:iCs/>
          <w:sz w:val="24"/>
          <w:szCs w:val="24"/>
        </w:rPr>
        <w:t>S</w:t>
      </w:r>
      <w:r w:rsidRPr="007F118A">
        <w:rPr>
          <w:rFonts w:ascii="Times New Roman" w:eastAsia="Calibri" w:hAnsi="Times New Roman" w:cs="Times New Roman"/>
          <w:iCs/>
          <w:sz w:val="24"/>
          <w:szCs w:val="24"/>
        </w:rPr>
        <w:t>ubsequently</w:t>
      </w:r>
      <w:r w:rsidR="00346D60">
        <w:rPr>
          <w:rFonts w:ascii="Times New Roman" w:eastAsia="Calibri" w:hAnsi="Times New Roman" w:cs="Times New Roman"/>
          <w:iCs/>
          <w:sz w:val="24"/>
          <w:szCs w:val="24"/>
        </w:rPr>
        <w:t>,</w:t>
      </w:r>
      <w:r w:rsidRPr="007F118A">
        <w:rPr>
          <w:rFonts w:ascii="Times New Roman" w:eastAsia="Calibri" w:hAnsi="Times New Roman" w:cs="Times New Roman"/>
          <w:iCs/>
          <w:sz w:val="24"/>
          <w:szCs w:val="24"/>
        </w:rPr>
        <w:t xml:space="preserve"> many questions have arisen regarding the cause of such a caustic and </w:t>
      </w:r>
      <w:r w:rsidR="00346D60" w:rsidRPr="007F118A">
        <w:rPr>
          <w:rFonts w:ascii="Times New Roman" w:eastAsia="Calibri" w:hAnsi="Times New Roman" w:cs="Times New Roman"/>
          <w:iCs/>
          <w:sz w:val="24"/>
          <w:szCs w:val="24"/>
        </w:rPr>
        <w:t>life-threatening</w:t>
      </w:r>
      <w:r w:rsidRPr="007F118A">
        <w:rPr>
          <w:rFonts w:ascii="Times New Roman" w:eastAsia="Calibri" w:hAnsi="Times New Roman" w:cs="Times New Roman"/>
          <w:iCs/>
          <w:sz w:val="24"/>
          <w:szCs w:val="24"/>
        </w:rPr>
        <w:t xml:space="preserve"> disease. With so many questions </w:t>
      </w:r>
      <w:r w:rsidR="00346D60">
        <w:rPr>
          <w:rFonts w:ascii="Times New Roman" w:eastAsia="Calibri" w:hAnsi="Times New Roman" w:cs="Times New Roman"/>
          <w:iCs/>
          <w:sz w:val="24"/>
          <w:szCs w:val="24"/>
        </w:rPr>
        <w:t>from the public</w:t>
      </w:r>
      <w:r w:rsidRPr="007F118A">
        <w:rPr>
          <w:rFonts w:ascii="Times New Roman" w:eastAsia="Calibri" w:hAnsi="Times New Roman" w:cs="Times New Roman"/>
          <w:iCs/>
          <w:sz w:val="24"/>
          <w:szCs w:val="24"/>
        </w:rPr>
        <w:t xml:space="preserve">, </w:t>
      </w:r>
      <w:r w:rsidR="00346D60">
        <w:rPr>
          <w:rFonts w:ascii="Times New Roman" w:eastAsia="Calibri" w:hAnsi="Times New Roman" w:cs="Times New Roman"/>
          <w:iCs/>
          <w:sz w:val="24"/>
          <w:szCs w:val="24"/>
        </w:rPr>
        <w:t xml:space="preserve">our client asked us </w:t>
      </w:r>
      <w:r w:rsidRPr="007F118A">
        <w:rPr>
          <w:rFonts w:ascii="Times New Roman" w:eastAsia="Calibri" w:hAnsi="Times New Roman" w:cs="Times New Roman"/>
          <w:iCs/>
          <w:sz w:val="24"/>
          <w:szCs w:val="24"/>
        </w:rPr>
        <w:t xml:space="preserve">to </w:t>
      </w:r>
      <w:r w:rsidR="00346D60">
        <w:rPr>
          <w:rFonts w:ascii="Times New Roman" w:eastAsia="Calibri" w:hAnsi="Times New Roman" w:cs="Times New Roman"/>
          <w:iCs/>
          <w:sz w:val="24"/>
          <w:szCs w:val="24"/>
        </w:rPr>
        <w:t xml:space="preserve">focus </w:t>
      </w:r>
      <w:r w:rsidRPr="007F118A">
        <w:rPr>
          <w:rFonts w:ascii="Times New Roman" w:eastAsia="Calibri" w:hAnsi="Times New Roman" w:cs="Times New Roman"/>
          <w:iCs/>
          <w:sz w:val="24"/>
          <w:szCs w:val="24"/>
        </w:rPr>
        <w:t xml:space="preserve">on the correlation between income level and the rate of breast cancer cases being discovered per county in the eastern portion of the United States.  </w:t>
      </w:r>
    </w:p>
    <w:p w14:paraId="0000001C" w14:textId="5253FCFE" w:rsidR="00E82206" w:rsidRPr="007F118A" w:rsidRDefault="00225D48" w:rsidP="00F64C3F">
      <w:pPr>
        <w:spacing w:before="280" w:after="280" w:line="480" w:lineRule="auto"/>
        <w:ind w:left="360" w:firstLine="360"/>
        <w:rPr>
          <w:rFonts w:ascii="Times New Roman" w:eastAsia="Calibri" w:hAnsi="Times New Roman" w:cs="Times New Roman"/>
          <w:iCs/>
          <w:sz w:val="24"/>
          <w:szCs w:val="24"/>
        </w:rPr>
      </w:pPr>
      <w:r w:rsidRPr="007F118A">
        <w:rPr>
          <w:rFonts w:ascii="Times New Roman" w:eastAsia="Calibri" w:hAnsi="Times New Roman" w:cs="Times New Roman"/>
          <w:iCs/>
          <w:sz w:val="24"/>
          <w:szCs w:val="24"/>
        </w:rPr>
        <w:t xml:space="preserve">The expected outcome from the ETL project is one supporting a negative correlation between rising incomes and an increasing rate of cancer cases per county in our selected data points, the majority of which are located in the Eastern portion of the United States. </w:t>
      </w:r>
    </w:p>
    <w:p w14:paraId="0000001D" w14:textId="77777777" w:rsidR="00E82206" w:rsidRPr="00F96C62" w:rsidRDefault="00225D48" w:rsidP="00F64C3F">
      <w:pPr>
        <w:numPr>
          <w:ilvl w:val="1"/>
          <w:numId w:val="7"/>
        </w:numPr>
        <w:pBdr>
          <w:top w:val="nil"/>
          <w:left w:val="nil"/>
          <w:bottom w:val="nil"/>
          <w:right w:val="nil"/>
          <w:between w:val="nil"/>
        </w:pBdr>
        <w:spacing w:before="0" w:after="0" w:line="480" w:lineRule="auto"/>
        <w:rPr>
          <w:rFonts w:ascii="Times New Roman" w:hAnsi="Times New Roman" w:cs="Times New Roman"/>
          <w:b/>
          <w:bCs/>
          <w:sz w:val="28"/>
          <w:szCs w:val="24"/>
        </w:rPr>
      </w:pPr>
      <w:r w:rsidRPr="00F96C62">
        <w:rPr>
          <w:rFonts w:ascii="Times New Roman" w:hAnsi="Times New Roman" w:cs="Times New Roman"/>
          <w:b/>
          <w:bCs/>
          <w:sz w:val="28"/>
          <w:szCs w:val="24"/>
        </w:rPr>
        <w:t xml:space="preserve">Scope </w:t>
      </w:r>
    </w:p>
    <w:p w14:paraId="0000001F" w14:textId="652260D1" w:rsidR="00E82206" w:rsidRPr="007F118A" w:rsidRDefault="00225D48" w:rsidP="00C40673">
      <w:pPr>
        <w:spacing w:before="280" w:after="0" w:line="480" w:lineRule="auto"/>
        <w:ind w:firstLine="720"/>
        <w:rPr>
          <w:rFonts w:ascii="Times New Roman" w:eastAsia="Calibri" w:hAnsi="Times New Roman" w:cs="Times New Roman"/>
          <w:sz w:val="24"/>
          <w:szCs w:val="24"/>
        </w:rPr>
      </w:pPr>
      <w:r w:rsidRPr="007F118A">
        <w:rPr>
          <w:rFonts w:ascii="Times New Roman" w:eastAsia="Calibri" w:hAnsi="Times New Roman" w:cs="Times New Roman"/>
          <w:sz w:val="24"/>
          <w:szCs w:val="24"/>
        </w:rPr>
        <w:t>The purpose of the extraction, transformation, and loading</w:t>
      </w:r>
      <w:r w:rsidR="0045321C">
        <w:rPr>
          <w:rFonts w:ascii="Times New Roman" w:eastAsia="Calibri" w:hAnsi="Times New Roman" w:cs="Times New Roman"/>
          <w:sz w:val="24"/>
          <w:szCs w:val="24"/>
        </w:rPr>
        <w:t xml:space="preserve"> (ETL)</w:t>
      </w:r>
      <w:r w:rsidRPr="007F118A">
        <w:rPr>
          <w:rFonts w:ascii="Times New Roman" w:eastAsia="Calibri" w:hAnsi="Times New Roman" w:cs="Times New Roman"/>
          <w:sz w:val="24"/>
          <w:szCs w:val="24"/>
        </w:rPr>
        <w:t xml:space="preserve"> of our technical report is to capture details that pertain specifically to the ETL portion of the data pipeline. This </w:t>
      </w:r>
      <w:r w:rsidR="0045321C">
        <w:rPr>
          <w:rFonts w:ascii="Times New Roman" w:eastAsia="Calibri" w:hAnsi="Times New Roman" w:cs="Times New Roman"/>
          <w:sz w:val="24"/>
          <w:szCs w:val="24"/>
        </w:rPr>
        <w:t xml:space="preserve">portion of the </w:t>
      </w:r>
      <w:r w:rsidRPr="007F118A">
        <w:rPr>
          <w:rFonts w:ascii="Times New Roman" w:eastAsia="Calibri" w:hAnsi="Times New Roman" w:cs="Times New Roman"/>
          <w:sz w:val="24"/>
          <w:szCs w:val="24"/>
        </w:rPr>
        <w:t xml:space="preserve">pipeline was the primary focus of our data science project. </w:t>
      </w:r>
    </w:p>
    <w:p w14:paraId="00000034" w14:textId="5A8D9775" w:rsidR="00E82206" w:rsidRPr="007F118A" w:rsidRDefault="00225D48" w:rsidP="004C43FA">
      <w:pPr>
        <w:spacing w:before="280" w:after="0" w:line="480" w:lineRule="auto"/>
        <w:ind w:firstLine="720"/>
        <w:rPr>
          <w:rFonts w:ascii="Times New Roman" w:eastAsia="Calibri" w:hAnsi="Times New Roman" w:cs="Times New Roman"/>
          <w:sz w:val="24"/>
          <w:szCs w:val="24"/>
        </w:rPr>
      </w:pPr>
      <w:r w:rsidRPr="007F118A">
        <w:rPr>
          <w:rFonts w:ascii="Times New Roman" w:eastAsia="Calibri" w:hAnsi="Times New Roman" w:cs="Times New Roman"/>
          <w:sz w:val="24"/>
          <w:szCs w:val="24"/>
        </w:rPr>
        <w:lastRenderedPageBreak/>
        <w:t xml:space="preserve">The scope of our project involved </w:t>
      </w:r>
      <w:r w:rsidR="0045321C">
        <w:rPr>
          <w:rFonts w:ascii="Times New Roman" w:eastAsia="Calibri" w:hAnsi="Times New Roman" w:cs="Times New Roman"/>
          <w:sz w:val="24"/>
          <w:szCs w:val="24"/>
        </w:rPr>
        <w:t xml:space="preserve">performing the ETL work to aid in </w:t>
      </w:r>
      <w:r w:rsidRPr="007F118A">
        <w:rPr>
          <w:rFonts w:ascii="Times New Roman" w:eastAsia="Calibri" w:hAnsi="Times New Roman" w:cs="Times New Roman"/>
          <w:sz w:val="24"/>
          <w:szCs w:val="24"/>
        </w:rPr>
        <w:t xml:space="preserve">finding a correlation between breast cancer cases and average income per county. The </w:t>
      </w:r>
      <w:r w:rsidR="0045321C">
        <w:rPr>
          <w:rFonts w:ascii="Times New Roman" w:eastAsia="Calibri" w:hAnsi="Times New Roman" w:cs="Times New Roman"/>
          <w:sz w:val="24"/>
          <w:szCs w:val="24"/>
        </w:rPr>
        <w:t xml:space="preserve">objective </w:t>
      </w:r>
      <w:r w:rsidRPr="007F118A">
        <w:rPr>
          <w:rFonts w:ascii="Times New Roman" w:eastAsia="Calibri" w:hAnsi="Times New Roman" w:cs="Times New Roman"/>
          <w:sz w:val="24"/>
          <w:szCs w:val="24"/>
        </w:rPr>
        <w:t>of cleaning our data was to focus on the income levels and individual cancer cases only. Factors that may influence the income levels or cancer cases per county, such as job employment or living conditions</w:t>
      </w:r>
      <w:r w:rsidR="0045321C">
        <w:rPr>
          <w:rFonts w:ascii="Times New Roman" w:eastAsia="Calibri" w:hAnsi="Times New Roman" w:cs="Times New Roman"/>
          <w:sz w:val="24"/>
          <w:szCs w:val="24"/>
        </w:rPr>
        <w:t xml:space="preserve"> (such as smoking, diet, etc.)</w:t>
      </w:r>
      <w:r w:rsidRPr="007F118A">
        <w:rPr>
          <w:rFonts w:ascii="Times New Roman" w:eastAsia="Calibri" w:hAnsi="Times New Roman" w:cs="Times New Roman"/>
          <w:sz w:val="24"/>
          <w:szCs w:val="24"/>
        </w:rPr>
        <w:t xml:space="preserve">, were not considered in the scope of our ETL project. </w:t>
      </w:r>
    </w:p>
    <w:p w14:paraId="00000036" w14:textId="13AA4DE8" w:rsidR="00E82206" w:rsidRPr="00F96C62" w:rsidRDefault="00225D48" w:rsidP="00F64C3F">
      <w:pPr>
        <w:numPr>
          <w:ilvl w:val="1"/>
          <w:numId w:val="7"/>
        </w:numPr>
        <w:pBdr>
          <w:top w:val="nil"/>
          <w:left w:val="nil"/>
          <w:bottom w:val="nil"/>
          <w:right w:val="nil"/>
          <w:between w:val="nil"/>
        </w:pBdr>
        <w:spacing w:before="0" w:after="0" w:line="480" w:lineRule="auto"/>
        <w:rPr>
          <w:rFonts w:ascii="Times New Roman" w:hAnsi="Times New Roman" w:cs="Times New Roman"/>
          <w:b/>
          <w:bCs/>
          <w:sz w:val="28"/>
          <w:szCs w:val="24"/>
        </w:rPr>
      </w:pPr>
      <w:r w:rsidRPr="00F96C62">
        <w:rPr>
          <w:rFonts w:ascii="Times New Roman" w:hAnsi="Times New Roman" w:cs="Times New Roman"/>
          <w:b/>
          <w:bCs/>
          <w:sz w:val="28"/>
          <w:szCs w:val="24"/>
        </w:rPr>
        <w:t xml:space="preserve">Technologies and </w:t>
      </w:r>
      <w:r w:rsidR="00F96C62">
        <w:rPr>
          <w:rFonts w:ascii="Times New Roman" w:hAnsi="Times New Roman" w:cs="Times New Roman"/>
          <w:b/>
          <w:bCs/>
          <w:sz w:val="28"/>
          <w:szCs w:val="24"/>
        </w:rPr>
        <w:t>R</w:t>
      </w:r>
      <w:r w:rsidRPr="00F96C62">
        <w:rPr>
          <w:rFonts w:ascii="Times New Roman" w:hAnsi="Times New Roman" w:cs="Times New Roman"/>
          <w:b/>
          <w:bCs/>
          <w:sz w:val="28"/>
          <w:szCs w:val="24"/>
        </w:rPr>
        <w:t xml:space="preserve">esource </w:t>
      </w:r>
      <w:r w:rsidR="00F96C62">
        <w:rPr>
          <w:rFonts w:ascii="Times New Roman" w:hAnsi="Times New Roman" w:cs="Times New Roman"/>
          <w:b/>
          <w:bCs/>
          <w:sz w:val="28"/>
          <w:szCs w:val="24"/>
        </w:rPr>
        <w:t>C</w:t>
      </w:r>
      <w:r w:rsidRPr="00F96C62">
        <w:rPr>
          <w:rFonts w:ascii="Times New Roman" w:hAnsi="Times New Roman" w:cs="Times New Roman"/>
          <w:b/>
          <w:bCs/>
          <w:sz w:val="28"/>
          <w:szCs w:val="24"/>
        </w:rPr>
        <w:t xml:space="preserve">ontributions </w:t>
      </w:r>
    </w:p>
    <w:p w14:paraId="00000045" w14:textId="108840B0" w:rsidR="00E82206" w:rsidRPr="007F118A" w:rsidRDefault="00225D48" w:rsidP="004C43FA">
      <w:pPr>
        <w:pBdr>
          <w:top w:val="nil"/>
          <w:left w:val="nil"/>
          <w:bottom w:val="nil"/>
          <w:right w:val="nil"/>
          <w:between w:val="nil"/>
        </w:pBdr>
        <w:spacing w:before="0" w:after="0" w:line="480" w:lineRule="auto"/>
        <w:ind w:firstLine="720"/>
        <w:rPr>
          <w:rFonts w:ascii="Times New Roman" w:eastAsia="Calibri" w:hAnsi="Times New Roman" w:cs="Times New Roman"/>
          <w:sz w:val="24"/>
          <w:szCs w:val="24"/>
        </w:rPr>
      </w:pPr>
      <w:r w:rsidRPr="007F118A">
        <w:rPr>
          <w:rFonts w:ascii="Times New Roman" w:eastAsia="Calibri" w:hAnsi="Times New Roman" w:cs="Times New Roman"/>
          <w:sz w:val="24"/>
          <w:szCs w:val="24"/>
        </w:rPr>
        <w:t xml:space="preserve">Each of our team members contributed to the project. To begin, Arturo, Jackie, and Nate performed project definition and scoping activities. They identified the scope of the project, the in-scope </w:t>
      </w:r>
      <w:r w:rsidR="006E355C">
        <w:rPr>
          <w:rFonts w:ascii="Times New Roman" w:eastAsia="Calibri" w:hAnsi="Times New Roman" w:cs="Times New Roman"/>
          <w:sz w:val="24"/>
          <w:szCs w:val="24"/>
        </w:rPr>
        <w:t>fields</w:t>
      </w:r>
      <w:r w:rsidRPr="007F118A">
        <w:rPr>
          <w:rFonts w:ascii="Times New Roman" w:eastAsia="Calibri" w:hAnsi="Times New Roman" w:cs="Times New Roman"/>
          <w:sz w:val="24"/>
          <w:szCs w:val="24"/>
        </w:rPr>
        <w:t xml:space="preserve">, and the data sources. Next, the full team began data investigation to ensure data quality and integrity. Once data integrity was confirmed, the team began to cleanse the data sets. Once the team identified what data cleansing was required, Dean performed the data cleansing in Python. While this was occurring, Conor worked with all members of the team to ensure that we were working to meet our objectives; this meant being a resource to confirm that the coding approach would match the data sets pulled. Additionally, there was manual normalization that needed to occur prior </w:t>
      </w:r>
      <w:r w:rsidR="006E355C">
        <w:rPr>
          <w:rFonts w:ascii="Times New Roman" w:eastAsia="Calibri" w:hAnsi="Times New Roman" w:cs="Times New Roman"/>
          <w:sz w:val="24"/>
          <w:szCs w:val="24"/>
        </w:rPr>
        <w:t xml:space="preserve">to </w:t>
      </w:r>
      <w:r w:rsidRPr="007F118A">
        <w:rPr>
          <w:rFonts w:ascii="Times New Roman" w:eastAsia="Calibri" w:hAnsi="Times New Roman" w:cs="Times New Roman"/>
          <w:sz w:val="24"/>
          <w:szCs w:val="24"/>
        </w:rPr>
        <w:t>transformation of the data. Conor identified where the gaps in the data set were and Arturo, Conor, Jackie, and Nate created a normalization file. Dean read this file into Python and joined it to the work in progress data. Dean and Conor then worked together to load the data into SQL while Arturo, Jackie, and Nate began to construct the report. Conor and Dean completed the loading process and helped finalize the report with Arturo, Jackie, and Nate.</w:t>
      </w:r>
    </w:p>
    <w:p w14:paraId="00000047" w14:textId="2F6D13C9" w:rsidR="00E82206" w:rsidRPr="007F118A" w:rsidRDefault="00225D48" w:rsidP="004C43FA">
      <w:pPr>
        <w:pBdr>
          <w:top w:val="nil"/>
          <w:left w:val="nil"/>
          <w:bottom w:val="nil"/>
          <w:right w:val="nil"/>
          <w:between w:val="nil"/>
        </w:pBdr>
        <w:spacing w:before="0" w:after="0" w:line="480" w:lineRule="auto"/>
        <w:ind w:firstLine="720"/>
        <w:rPr>
          <w:rFonts w:ascii="Times New Roman" w:eastAsia="Times New Roman" w:hAnsi="Times New Roman" w:cs="Times New Roman"/>
          <w:sz w:val="24"/>
          <w:szCs w:val="24"/>
        </w:rPr>
      </w:pPr>
      <w:r w:rsidRPr="007F118A">
        <w:rPr>
          <w:rFonts w:ascii="Times New Roman" w:eastAsia="Times New Roman" w:hAnsi="Times New Roman" w:cs="Times New Roman"/>
          <w:sz w:val="24"/>
          <w:szCs w:val="24"/>
        </w:rPr>
        <w:lastRenderedPageBreak/>
        <w:t xml:space="preserve">The ‘tech stack’ that was used to produce our final </w:t>
      </w:r>
      <w:r w:rsidR="007A2757">
        <w:rPr>
          <w:rFonts w:ascii="Times New Roman" w:eastAsia="Times New Roman" w:hAnsi="Times New Roman" w:cs="Times New Roman"/>
          <w:sz w:val="24"/>
          <w:szCs w:val="24"/>
        </w:rPr>
        <w:t>deliverable</w:t>
      </w:r>
      <w:r w:rsidRPr="007F118A">
        <w:rPr>
          <w:rFonts w:ascii="Times New Roman" w:eastAsia="Times New Roman" w:hAnsi="Times New Roman" w:cs="Times New Roman"/>
          <w:sz w:val="24"/>
          <w:szCs w:val="24"/>
        </w:rPr>
        <w:t xml:space="preserve"> included </w:t>
      </w:r>
      <w:proofErr w:type="gramStart"/>
      <w:r w:rsidRPr="007F118A">
        <w:rPr>
          <w:rFonts w:ascii="Times New Roman" w:eastAsia="Times New Roman" w:hAnsi="Times New Roman" w:cs="Times New Roman"/>
          <w:sz w:val="24"/>
          <w:szCs w:val="24"/>
        </w:rPr>
        <w:t>a number of</w:t>
      </w:r>
      <w:proofErr w:type="gramEnd"/>
      <w:r w:rsidRPr="007F118A">
        <w:rPr>
          <w:rFonts w:ascii="Times New Roman" w:eastAsia="Times New Roman" w:hAnsi="Times New Roman" w:cs="Times New Roman"/>
          <w:sz w:val="24"/>
          <w:szCs w:val="24"/>
        </w:rPr>
        <w:t xml:space="preserve"> the tools/programming languages that we have used throughout the boot-camp up until this point. While combing through many different data-sets at the beginning or our ETL project, we used </w:t>
      </w:r>
      <w:r w:rsidR="007A2757">
        <w:rPr>
          <w:rFonts w:ascii="Times New Roman" w:eastAsia="Times New Roman" w:hAnsi="Times New Roman" w:cs="Times New Roman"/>
          <w:sz w:val="24"/>
          <w:szCs w:val="24"/>
        </w:rPr>
        <w:t xml:space="preserve">Pandas describe method and Excel </w:t>
      </w:r>
      <w:r w:rsidRPr="007F118A">
        <w:rPr>
          <w:rFonts w:ascii="Times New Roman" w:eastAsia="Times New Roman" w:hAnsi="Times New Roman" w:cs="Times New Roman"/>
          <w:sz w:val="24"/>
          <w:szCs w:val="24"/>
        </w:rPr>
        <w:t xml:space="preserve">pivot tables to perform the initial steps of data discovery. Once we ‘defined’ the data sets to be used, we utilized Python code and pandas within </w:t>
      </w:r>
      <w:proofErr w:type="spellStart"/>
      <w:r w:rsidRPr="007F118A">
        <w:rPr>
          <w:rFonts w:ascii="Times New Roman" w:eastAsia="Times New Roman" w:hAnsi="Times New Roman" w:cs="Times New Roman"/>
          <w:sz w:val="24"/>
          <w:szCs w:val="24"/>
        </w:rPr>
        <w:t>Jupyter</w:t>
      </w:r>
      <w:proofErr w:type="spellEnd"/>
      <w:r w:rsidRPr="007F118A">
        <w:rPr>
          <w:rFonts w:ascii="Times New Roman" w:eastAsia="Times New Roman" w:hAnsi="Times New Roman" w:cs="Times New Roman"/>
          <w:sz w:val="24"/>
          <w:szCs w:val="24"/>
        </w:rPr>
        <w:t xml:space="preserve"> notebook to clean our data sets. Once our datasets, which </w:t>
      </w:r>
      <w:r w:rsidR="00EB7CB0">
        <w:rPr>
          <w:rFonts w:ascii="Times New Roman" w:eastAsia="Times New Roman" w:hAnsi="Times New Roman" w:cs="Times New Roman"/>
          <w:sz w:val="24"/>
          <w:szCs w:val="24"/>
        </w:rPr>
        <w:t>we</w:t>
      </w:r>
      <w:r w:rsidRPr="007F118A">
        <w:rPr>
          <w:rFonts w:ascii="Times New Roman" w:eastAsia="Times New Roman" w:hAnsi="Times New Roman" w:cs="Times New Roman"/>
          <w:sz w:val="24"/>
          <w:szCs w:val="24"/>
        </w:rPr>
        <w:t xml:space="preserve">re </w:t>
      </w:r>
      <w:r w:rsidR="007A2757">
        <w:rPr>
          <w:rFonts w:ascii="Times New Roman" w:eastAsia="Times New Roman" w:hAnsi="Times New Roman" w:cs="Times New Roman"/>
          <w:sz w:val="24"/>
          <w:szCs w:val="24"/>
        </w:rPr>
        <w:t>E</w:t>
      </w:r>
      <w:r w:rsidRPr="007F118A">
        <w:rPr>
          <w:rFonts w:ascii="Times New Roman" w:eastAsia="Times New Roman" w:hAnsi="Times New Roman" w:cs="Times New Roman"/>
          <w:sz w:val="24"/>
          <w:szCs w:val="24"/>
        </w:rPr>
        <w:t xml:space="preserve">xcel files, were effectively cleaned, </w:t>
      </w:r>
      <w:r w:rsidR="007A2757">
        <w:rPr>
          <w:rFonts w:ascii="Times New Roman" w:eastAsia="Times New Roman" w:hAnsi="Times New Roman" w:cs="Times New Roman"/>
          <w:sz w:val="24"/>
          <w:szCs w:val="24"/>
        </w:rPr>
        <w:t xml:space="preserve">we utilized QDB to develop the table schemas, which </w:t>
      </w:r>
      <w:r w:rsidRPr="007F118A">
        <w:rPr>
          <w:rFonts w:ascii="Times New Roman" w:eastAsia="Times New Roman" w:hAnsi="Times New Roman" w:cs="Times New Roman"/>
          <w:sz w:val="24"/>
          <w:szCs w:val="24"/>
        </w:rPr>
        <w:t xml:space="preserve">we </w:t>
      </w:r>
      <w:r w:rsidR="007A2757">
        <w:rPr>
          <w:rFonts w:ascii="Times New Roman" w:eastAsia="Times New Roman" w:hAnsi="Times New Roman" w:cs="Times New Roman"/>
          <w:sz w:val="24"/>
          <w:szCs w:val="24"/>
        </w:rPr>
        <w:t>then loaded</w:t>
      </w:r>
      <w:r w:rsidRPr="007F118A">
        <w:rPr>
          <w:rFonts w:ascii="Times New Roman" w:eastAsia="Times New Roman" w:hAnsi="Times New Roman" w:cs="Times New Roman"/>
          <w:sz w:val="24"/>
          <w:szCs w:val="24"/>
        </w:rPr>
        <w:t xml:space="preserve"> into tables using Postgres SQL. Throughout the data-retrieval/data-cleansing process, we utilized GitHub to share all of our files amongst our team members, which served to efficiently facilitate the overall workload of the group. </w:t>
      </w:r>
    </w:p>
    <w:p w14:paraId="00000048" w14:textId="77777777" w:rsidR="00E82206" w:rsidRPr="007F118A" w:rsidRDefault="00E82206" w:rsidP="00F64C3F">
      <w:pPr>
        <w:pBdr>
          <w:top w:val="nil"/>
          <w:left w:val="nil"/>
          <w:bottom w:val="nil"/>
          <w:right w:val="nil"/>
          <w:between w:val="nil"/>
        </w:pBdr>
        <w:spacing w:before="0" w:after="0" w:line="480" w:lineRule="auto"/>
        <w:ind w:left="720" w:hanging="720"/>
        <w:rPr>
          <w:rFonts w:ascii="Times New Roman" w:eastAsia="Times New Roman" w:hAnsi="Times New Roman" w:cs="Times New Roman"/>
          <w:sz w:val="24"/>
          <w:szCs w:val="24"/>
        </w:rPr>
      </w:pPr>
    </w:p>
    <w:p w14:paraId="00000049" w14:textId="77777777" w:rsidR="00E82206" w:rsidRPr="007F118A" w:rsidRDefault="00225D48" w:rsidP="00F64C3F">
      <w:pPr>
        <w:pBdr>
          <w:top w:val="nil"/>
          <w:left w:val="nil"/>
          <w:bottom w:val="nil"/>
          <w:right w:val="nil"/>
          <w:between w:val="nil"/>
        </w:pBdr>
        <w:spacing w:before="0" w:after="0" w:line="480" w:lineRule="auto"/>
        <w:ind w:left="720" w:hanging="720"/>
        <w:rPr>
          <w:rFonts w:ascii="Times New Roman" w:hAnsi="Times New Roman" w:cs="Times New Roman"/>
          <w:b/>
          <w:bCs/>
          <w:sz w:val="24"/>
          <w:szCs w:val="24"/>
        </w:rPr>
      </w:pPr>
      <w:r w:rsidRPr="008C7B9A">
        <w:rPr>
          <w:rFonts w:ascii="Times New Roman" w:hAnsi="Times New Roman" w:cs="Times New Roman"/>
          <w:b/>
          <w:bCs/>
          <w:sz w:val="28"/>
          <w:szCs w:val="24"/>
        </w:rPr>
        <w:t xml:space="preserve">1.4 Definitions, Acronyms and Abbreviations </w:t>
      </w:r>
    </w:p>
    <w:p w14:paraId="40A259D0" w14:textId="77777777" w:rsidR="00B003DC" w:rsidRPr="007F118A" w:rsidRDefault="00225D48" w:rsidP="00B003DC">
      <w:pPr>
        <w:pBdr>
          <w:top w:val="nil"/>
          <w:left w:val="nil"/>
          <w:bottom w:val="nil"/>
          <w:right w:val="nil"/>
          <w:between w:val="nil"/>
        </w:pBdr>
        <w:spacing w:before="0" w:after="280" w:line="480" w:lineRule="auto"/>
        <w:ind w:left="720"/>
        <w:contextualSpacing/>
        <w:rPr>
          <w:rFonts w:ascii="Times New Roman" w:eastAsia="Calibri" w:hAnsi="Times New Roman" w:cs="Times New Roman"/>
          <w:sz w:val="24"/>
          <w:szCs w:val="24"/>
        </w:rPr>
      </w:pPr>
      <w:r w:rsidRPr="007F118A">
        <w:rPr>
          <w:rFonts w:ascii="Times New Roman" w:eastAsia="Calibri" w:hAnsi="Times New Roman" w:cs="Times New Roman"/>
          <w:sz w:val="24"/>
          <w:szCs w:val="24"/>
        </w:rPr>
        <w:t>Midway between the extraction and transformation of our data sets, it became very clear that there are a variety of definitions,</w:t>
      </w:r>
    </w:p>
    <w:p w14:paraId="0000004A" w14:textId="318A5D0B" w:rsidR="00E82206" w:rsidRPr="007F118A" w:rsidRDefault="00225D48" w:rsidP="0078471D">
      <w:pPr>
        <w:pBdr>
          <w:top w:val="nil"/>
          <w:left w:val="nil"/>
          <w:bottom w:val="nil"/>
          <w:right w:val="nil"/>
          <w:between w:val="nil"/>
        </w:pBdr>
        <w:spacing w:before="0" w:after="280" w:line="480" w:lineRule="auto"/>
        <w:contextualSpacing/>
        <w:rPr>
          <w:rFonts w:ascii="Times New Roman" w:eastAsia="Calibri" w:hAnsi="Times New Roman" w:cs="Times New Roman"/>
          <w:sz w:val="24"/>
          <w:szCs w:val="24"/>
        </w:rPr>
      </w:pPr>
      <w:r w:rsidRPr="007F118A">
        <w:rPr>
          <w:rFonts w:ascii="Times New Roman" w:eastAsia="Calibri" w:hAnsi="Times New Roman" w:cs="Times New Roman"/>
          <w:sz w:val="24"/>
          <w:szCs w:val="24"/>
        </w:rPr>
        <w:t xml:space="preserve"> mainly regardin</w:t>
      </w:r>
      <w:r w:rsidR="00B003DC" w:rsidRPr="007F118A">
        <w:rPr>
          <w:rFonts w:ascii="Times New Roman" w:eastAsia="Calibri" w:hAnsi="Times New Roman" w:cs="Times New Roman"/>
          <w:sz w:val="24"/>
          <w:szCs w:val="24"/>
        </w:rPr>
        <w:t xml:space="preserve">g </w:t>
      </w:r>
      <w:r w:rsidRPr="007F118A">
        <w:rPr>
          <w:rFonts w:ascii="Times New Roman" w:eastAsia="Calibri" w:hAnsi="Times New Roman" w:cs="Times New Roman"/>
          <w:sz w:val="24"/>
          <w:szCs w:val="24"/>
        </w:rPr>
        <w:t>variables created in Python and SQL code, that needed to be further explained. Listed below are the variable/field</w:t>
      </w:r>
      <w:r w:rsidR="0078471D">
        <w:rPr>
          <w:rFonts w:ascii="Times New Roman" w:eastAsia="Calibri" w:hAnsi="Times New Roman" w:cs="Times New Roman"/>
          <w:sz w:val="24"/>
          <w:szCs w:val="24"/>
        </w:rPr>
        <w:t xml:space="preserve"> </w:t>
      </w:r>
      <w:r w:rsidRPr="007F118A">
        <w:rPr>
          <w:rFonts w:ascii="Times New Roman" w:eastAsia="Calibri" w:hAnsi="Times New Roman" w:cs="Times New Roman"/>
          <w:sz w:val="24"/>
          <w:szCs w:val="24"/>
        </w:rPr>
        <w:t>names that</w:t>
      </w:r>
      <w:r w:rsidR="00B003DC" w:rsidRPr="007F118A">
        <w:rPr>
          <w:rFonts w:ascii="Times New Roman" w:eastAsia="Calibri" w:hAnsi="Times New Roman" w:cs="Times New Roman"/>
          <w:sz w:val="24"/>
          <w:szCs w:val="24"/>
        </w:rPr>
        <w:t xml:space="preserve"> </w:t>
      </w:r>
      <w:r w:rsidRPr="007F118A">
        <w:rPr>
          <w:rFonts w:ascii="Times New Roman" w:eastAsia="Calibri" w:hAnsi="Times New Roman" w:cs="Times New Roman"/>
          <w:sz w:val="24"/>
          <w:szCs w:val="24"/>
        </w:rPr>
        <w:t>needed clarification regarding their various titles and descriptions.</w:t>
      </w:r>
    </w:p>
    <w:p w14:paraId="0000004B" w14:textId="77777777" w:rsidR="00E82206" w:rsidRPr="007F118A" w:rsidRDefault="00225D48" w:rsidP="00B003DC">
      <w:pPr>
        <w:pStyle w:val="ListParagraph"/>
        <w:numPr>
          <w:ilvl w:val="0"/>
          <w:numId w:val="8"/>
        </w:numPr>
        <w:pBdr>
          <w:top w:val="nil"/>
          <w:left w:val="nil"/>
          <w:bottom w:val="nil"/>
          <w:right w:val="nil"/>
          <w:between w:val="nil"/>
        </w:pBdr>
        <w:spacing w:before="0" w:after="280" w:line="480" w:lineRule="auto"/>
        <w:rPr>
          <w:rFonts w:ascii="Times New Roman" w:hAnsi="Times New Roman" w:cs="Times New Roman"/>
          <w:sz w:val="24"/>
          <w:szCs w:val="24"/>
        </w:rPr>
      </w:pPr>
      <w:proofErr w:type="spellStart"/>
      <w:r w:rsidRPr="007F118A">
        <w:rPr>
          <w:rFonts w:ascii="Times New Roman" w:hAnsi="Times New Roman" w:cs="Times New Roman"/>
          <w:sz w:val="24"/>
          <w:szCs w:val="24"/>
        </w:rPr>
        <w:t>CaseCount</w:t>
      </w:r>
      <w:proofErr w:type="spellEnd"/>
      <w:r w:rsidRPr="007F118A">
        <w:rPr>
          <w:rFonts w:ascii="Times New Roman" w:hAnsi="Times New Roman" w:cs="Times New Roman"/>
          <w:sz w:val="24"/>
          <w:szCs w:val="24"/>
        </w:rPr>
        <w:t xml:space="preserve"> = Number of cancer cases reported (on a per county basis)</w:t>
      </w:r>
    </w:p>
    <w:p w14:paraId="0000004C" w14:textId="77777777" w:rsidR="00E82206" w:rsidRPr="007F118A" w:rsidRDefault="00225D48" w:rsidP="00B003DC">
      <w:pPr>
        <w:pStyle w:val="ListParagraph"/>
        <w:numPr>
          <w:ilvl w:val="0"/>
          <w:numId w:val="8"/>
        </w:numPr>
        <w:spacing w:line="480" w:lineRule="auto"/>
        <w:rPr>
          <w:rFonts w:ascii="Times New Roman" w:hAnsi="Times New Roman" w:cs="Times New Roman"/>
          <w:sz w:val="24"/>
          <w:szCs w:val="24"/>
        </w:rPr>
      </w:pPr>
      <w:proofErr w:type="spellStart"/>
      <w:r w:rsidRPr="007F118A">
        <w:rPr>
          <w:rFonts w:ascii="Times New Roman" w:hAnsi="Times New Roman" w:cs="Times New Roman"/>
          <w:sz w:val="24"/>
          <w:szCs w:val="24"/>
        </w:rPr>
        <w:t>Sum_w</w:t>
      </w:r>
      <w:proofErr w:type="spellEnd"/>
      <w:r w:rsidRPr="007F118A">
        <w:rPr>
          <w:rFonts w:ascii="Times New Roman" w:hAnsi="Times New Roman" w:cs="Times New Roman"/>
          <w:sz w:val="24"/>
          <w:szCs w:val="24"/>
        </w:rPr>
        <w:t xml:space="preserve"> = Household count by zip code</w:t>
      </w:r>
    </w:p>
    <w:p w14:paraId="0000004D" w14:textId="77777777" w:rsidR="00E82206" w:rsidRPr="007F118A" w:rsidRDefault="00225D48" w:rsidP="00B003DC">
      <w:pPr>
        <w:pStyle w:val="ListParagraph"/>
        <w:numPr>
          <w:ilvl w:val="0"/>
          <w:numId w:val="8"/>
        </w:numPr>
        <w:spacing w:line="480" w:lineRule="auto"/>
        <w:rPr>
          <w:rFonts w:ascii="Times New Roman" w:hAnsi="Times New Roman" w:cs="Times New Roman"/>
          <w:sz w:val="24"/>
          <w:szCs w:val="24"/>
        </w:rPr>
      </w:pPr>
      <w:r w:rsidRPr="007F118A">
        <w:rPr>
          <w:rFonts w:ascii="Times New Roman" w:hAnsi="Times New Roman" w:cs="Times New Roman"/>
          <w:sz w:val="24"/>
          <w:szCs w:val="24"/>
        </w:rPr>
        <w:t>Mean = The mean household income reported by zip code in the Kaggle dataset</w:t>
      </w:r>
    </w:p>
    <w:p w14:paraId="0000004E" w14:textId="69C605B3" w:rsidR="00E82206" w:rsidRPr="007F118A" w:rsidRDefault="00225D48" w:rsidP="00B003DC">
      <w:pPr>
        <w:pStyle w:val="ListParagraph"/>
        <w:numPr>
          <w:ilvl w:val="0"/>
          <w:numId w:val="8"/>
        </w:numPr>
        <w:spacing w:line="480" w:lineRule="auto"/>
        <w:rPr>
          <w:rFonts w:ascii="Times New Roman" w:hAnsi="Times New Roman" w:cs="Times New Roman"/>
          <w:sz w:val="24"/>
          <w:szCs w:val="24"/>
        </w:rPr>
      </w:pPr>
      <w:r w:rsidRPr="007F118A">
        <w:rPr>
          <w:rFonts w:ascii="Times New Roman" w:hAnsi="Times New Roman" w:cs="Times New Roman"/>
          <w:sz w:val="24"/>
          <w:szCs w:val="24"/>
        </w:rPr>
        <w:lastRenderedPageBreak/>
        <w:t>Pandas = Python library</w:t>
      </w:r>
      <w:r w:rsidR="000408AA">
        <w:rPr>
          <w:rFonts w:ascii="Times New Roman" w:hAnsi="Times New Roman" w:cs="Times New Roman"/>
          <w:sz w:val="24"/>
          <w:szCs w:val="24"/>
        </w:rPr>
        <w:t xml:space="preserve"> that provides a “</w:t>
      </w:r>
      <w:proofErr w:type="spellStart"/>
      <w:r w:rsidR="000408AA">
        <w:rPr>
          <w:rFonts w:ascii="Times New Roman" w:hAnsi="Times New Roman" w:cs="Times New Roman"/>
          <w:sz w:val="24"/>
          <w:szCs w:val="24"/>
        </w:rPr>
        <w:t>dataframe</w:t>
      </w:r>
      <w:proofErr w:type="spellEnd"/>
      <w:r w:rsidR="000408AA">
        <w:rPr>
          <w:rFonts w:ascii="Times New Roman" w:hAnsi="Times New Roman" w:cs="Times New Roman"/>
          <w:sz w:val="24"/>
          <w:szCs w:val="24"/>
        </w:rPr>
        <w:t>” structure to manipulate data</w:t>
      </w:r>
    </w:p>
    <w:p w14:paraId="0000004F" w14:textId="77777777" w:rsidR="00E82206" w:rsidRPr="007F118A" w:rsidRDefault="00225D48" w:rsidP="00B003DC">
      <w:pPr>
        <w:pStyle w:val="ListParagraph"/>
        <w:numPr>
          <w:ilvl w:val="0"/>
          <w:numId w:val="8"/>
        </w:numPr>
        <w:spacing w:line="480" w:lineRule="auto"/>
        <w:rPr>
          <w:rFonts w:ascii="Times New Roman" w:hAnsi="Times New Roman" w:cs="Times New Roman"/>
          <w:sz w:val="24"/>
          <w:szCs w:val="24"/>
        </w:rPr>
      </w:pPr>
      <w:r w:rsidRPr="007F118A">
        <w:rPr>
          <w:rFonts w:ascii="Times New Roman" w:hAnsi="Times New Roman" w:cs="Times New Roman"/>
          <w:sz w:val="24"/>
          <w:szCs w:val="24"/>
        </w:rPr>
        <w:t>Postgres = Platform to host and store structured data tables in SQL</w:t>
      </w:r>
    </w:p>
    <w:p w14:paraId="00000050" w14:textId="77777777" w:rsidR="00E82206" w:rsidRPr="007F118A" w:rsidRDefault="00225D48" w:rsidP="00B003DC">
      <w:pPr>
        <w:pStyle w:val="ListParagraph"/>
        <w:numPr>
          <w:ilvl w:val="0"/>
          <w:numId w:val="8"/>
        </w:numPr>
        <w:spacing w:line="480" w:lineRule="auto"/>
        <w:rPr>
          <w:rFonts w:ascii="Times New Roman" w:hAnsi="Times New Roman" w:cs="Times New Roman"/>
          <w:sz w:val="24"/>
          <w:szCs w:val="24"/>
        </w:rPr>
      </w:pPr>
      <w:r w:rsidRPr="007F118A">
        <w:rPr>
          <w:rFonts w:ascii="Times New Roman" w:hAnsi="Times New Roman" w:cs="Times New Roman"/>
          <w:sz w:val="24"/>
          <w:szCs w:val="24"/>
        </w:rPr>
        <w:t>SQL = Structured Query Language</w:t>
      </w:r>
    </w:p>
    <w:p w14:paraId="00000051" w14:textId="090A409E" w:rsidR="00E82206" w:rsidRDefault="00225D48" w:rsidP="00B003DC">
      <w:pPr>
        <w:pStyle w:val="ListParagraph"/>
        <w:numPr>
          <w:ilvl w:val="0"/>
          <w:numId w:val="8"/>
        </w:numPr>
        <w:spacing w:line="480" w:lineRule="auto"/>
        <w:rPr>
          <w:rFonts w:ascii="Times New Roman" w:hAnsi="Times New Roman" w:cs="Times New Roman"/>
          <w:sz w:val="24"/>
          <w:szCs w:val="24"/>
        </w:rPr>
      </w:pPr>
      <w:r w:rsidRPr="007F118A">
        <w:rPr>
          <w:rFonts w:ascii="Times New Roman" w:hAnsi="Times New Roman" w:cs="Times New Roman"/>
          <w:sz w:val="24"/>
          <w:szCs w:val="24"/>
        </w:rPr>
        <w:t>Join = Method of consolidating data tables by matching a key in one table to a matching key in a different table</w:t>
      </w:r>
    </w:p>
    <w:p w14:paraId="11F1EC7D" w14:textId="32339AA9" w:rsidR="005E4E4A" w:rsidRPr="0030448A" w:rsidRDefault="005E4E4A" w:rsidP="0030448A">
      <w:pPr>
        <w:pStyle w:val="ListParagraph"/>
        <w:numPr>
          <w:ilvl w:val="0"/>
          <w:numId w:val="8"/>
        </w:numPr>
        <w:spacing w:line="480" w:lineRule="auto"/>
        <w:rPr>
          <w:ins w:id="0" w:author="Arturo White" w:date="2019-09-06T00:01:00Z"/>
          <w:rFonts w:ascii="Times New Roman" w:hAnsi="Times New Roman" w:cs="Times New Roman"/>
          <w:sz w:val="24"/>
          <w:szCs w:val="24"/>
        </w:rPr>
      </w:pPr>
      <w:r>
        <w:rPr>
          <w:rFonts w:ascii="Times New Roman" w:hAnsi="Times New Roman" w:cs="Times New Roman"/>
          <w:sz w:val="24"/>
          <w:szCs w:val="24"/>
        </w:rPr>
        <w:t>Inner Join = A type of join in which only the matching keys and values are returned</w:t>
      </w:r>
    </w:p>
    <w:p w14:paraId="3AB6CD62" w14:textId="77777777" w:rsidR="005E4E4A" w:rsidRPr="007F118A" w:rsidRDefault="005E4E4A" w:rsidP="005E4E4A">
      <w:pPr>
        <w:pStyle w:val="ListParagraph"/>
        <w:spacing w:line="480" w:lineRule="auto"/>
        <w:rPr>
          <w:rFonts w:ascii="Times New Roman" w:hAnsi="Times New Roman" w:cs="Times New Roman"/>
          <w:sz w:val="24"/>
          <w:szCs w:val="24"/>
        </w:rPr>
      </w:pPr>
    </w:p>
    <w:p w14:paraId="00000053" w14:textId="77777777" w:rsidR="00E82206" w:rsidRPr="0040700C" w:rsidRDefault="00225D48" w:rsidP="00F64C3F">
      <w:pPr>
        <w:spacing w:line="480" w:lineRule="auto"/>
        <w:rPr>
          <w:rFonts w:ascii="Times New Roman" w:hAnsi="Times New Roman" w:cs="Times New Roman"/>
        </w:rPr>
      </w:pPr>
      <w:r w:rsidRPr="0040700C">
        <w:rPr>
          <w:rFonts w:ascii="Times New Roman" w:hAnsi="Times New Roman" w:cs="Times New Roman"/>
        </w:rPr>
        <w:br w:type="page"/>
      </w:r>
    </w:p>
    <w:p w14:paraId="00000054" w14:textId="77777777" w:rsidR="00E82206" w:rsidRPr="0040700C" w:rsidRDefault="00225D48" w:rsidP="00F64C3F">
      <w:pPr>
        <w:pStyle w:val="Heading1"/>
        <w:spacing w:line="480" w:lineRule="auto"/>
        <w:rPr>
          <w:rFonts w:ascii="Times New Roman" w:hAnsi="Times New Roman" w:cs="Times New Roman"/>
          <w:b w:val="0"/>
          <w:color w:val="auto"/>
          <w:sz w:val="28"/>
          <w:szCs w:val="28"/>
        </w:rPr>
      </w:pPr>
      <w:r w:rsidRPr="0040700C">
        <w:rPr>
          <w:rFonts w:ascii="Times New Roman" w:hAnsi="Times New Roman" w:cs="Times New Roman"/>
          <w:b w:val="0"/>
          <w:color w:val="auto"/>
          <w:sz w:val="28"/>
          <w:szCs w:val="28"/>
        </w:rPr>
        <w:lastRenderedPageBreak/>
        <w:t xml:space="preserve">2. ETL DETAILS </w:t>
      </w:r>
    </w:p>
    <w:p w14:paraId="00000055" w14:textId="77777777" w:rsidR="00E82206" w:rsidRPr="0040700C" w:rsidRDefault="00E82206" w:rsidP="00F64C3F">
      <w:pPr>
        <w:pBdr>
          <w:top w:val="nil"/>
          <w:left w:val="nil"/>
          <w:bottom w:val="nil"/>
          <w:right w:val="nil"/>
          <w:between w:val="nil"/>
        </w:pBdr>
        <w:spacing w:before="0" w:after="0" w:line="480" w:lineRule="auto"/>
        <w:ind w:left="720" w:hanging="720"/>
        <w:rPr>
          <w:rFonts w:ascii="Times New Roman" w:eastAsia="Calibri" w:hAnsi="Times New Roman" w:cs="Times New Roman"/>
          <w:sz w:val="22"/>
          <w:szCs w:val="22"/>
        </w:rPr>
      </w:pPr>
    </w:p>
    <w:p w14:paraId="00000056" w14:textId="77777777" w:rsidR="00E82206" w:rsidRPr="008C7B9A" w:rsidRDefault="00225D48" w:rsidP="00F64C3F">
      <w:pPr>
        <w:pBdr>
          <w:top w:val="nil"/>
          <w:left w:val="nil"/>
          <w:bottom w:val="nil"/>
          <w:right w:val="nil"/>
          <w:between w:val="nil"/>
        </w:pBdr>
        <w:spacing w:before="0" w:after="0" w:line="480" w:lineRule="auto"/>
        <w:ind w:left="720" w:hanging="720"/>
        <w:rPr>
          <w:rFonts w:ascii="Times New Roman" w:hAnsi="Times New Roman" w:cs="Times New Roman"/>
          <w:b/>
          <w:bCs/>
          <w:sz w:val="28"/>
          <w:szCs w:val="24"/>
        </w:rPr>
      </w:pPr>
      <w:r w:rsidRPr="008C7B9A">
        <w:rPr>
          <w:rFonts w:ascii="Times New Roman" w:hAnsi="Times New Roman" w:cs="Times New Roman"/>
          <w:b/>
          <w:bCs/>
          <w:sz w:val="28"/>
          <w:szCs w:val="24"/>
        </w:rPr>
        <w:t xml:space="preserve">2.1 Data Import/Extract Sources and Method </w:t>
      </w:r>
    </w:p>
    <w:p w14:paraId="00000057" w14:textId="3BCA482F" w:rsidR="00E82206" w:rsidRPr="00794049" w:rsidRDefault="00225D48" w:rsidP="00794049">
      <w:pPr>
        <w:pBdr>
          <w:top w:val="nil"/>
          <w:left w:val="nil"/>
          <w:bottom w:val="nil"/>
          <w:right w:val="nil"/>
          <w:between w:val="nil"/>
        </w:pBdr>
        <w:spacing w:before="0" w:after="0" w:line="480" w:lineRule="auto"/>
        <w:ind w:firstLine="720"/>
        <w:rPr>
          <w:rFonts w:ascii="Times New Roman" w:hAnsi="Times New Roman" w:cs="Times New Roman"/>
          <w:sz w:val="24"/>
          <w:szCs w:val="24"/>
        </w:rPr>
      </w:pPr>
      <w:r w:rsidRPr="00794049">
        <w:rPr>
          <w:rFonts w:ascii="Times New Roman" w:hAnsi="Times New Roman" w:cs="Times New Roman"/>
          <w:sz w:val="24"/>
          <w:szCs w:val="24"/>
        </w:rPr>
        <w:t>The two datasets used in this project were the CDC’s breast cancer database (</w:t>
      </w:r>
      <w:hyperlink r:id="rId8">
        <w:r w:rsidRPr="00794049">
          <w:rPr>
            <w:rFonts w:ascii="Times New Roman" w:hAnsi="Times New Roman" w:cs="Times New Roman"/>
            <w:sz w:val="24"/>
            <w:szCs w:val="24"/>
            <w:u w:val="single"/>
          </w:rPr>
          <w:t>https://gis.cdc.gov/cancer/uscs/dataviz.html</w:t>
        </w:r>
      </w:hyperlink>
      <w:r w:rsidRPr="00794049">
        <w:rPr>
          <w:rFonts w:ascii="Times New Roman" w:hAnsi="Times New Roman" w:cs="Times New Roman"/>
          <w:sz w:val="24"/>
          <w:szCs w:val="24"/>
        </w:rPr>
        <w:t>) and a Kaggle household income dataset (</w:t>
      </w:r>
      <w:hyperlink r:id="rId9" w:anchor="kaggle_income.csv">
        <w:r w:rsidRPr="00794049">
          <w:rPr>
            <w:rFonts w:ascii="Times New Roman" w:hAnsi="Times New Roman" w:cs="Times New Roman"/>
            <w:sz w:val="24"/>
            <w:szCs w:val="24"/>
            <w:u w:val="single"/>
          </w:rPr>
          <w:t>https://www.kaggle.com/goldenoakresearch/us-household-income-stats-geo-locations#kaggle_income.csv</w:t>
        </w:r>
      </w:hyperlink>
      <w:r w:rsidRPr="00794049">
        <w:rPr>
          <w:rFonts w:ascii="Times New Roman" w:hAnsi="Times New Roman" w:cs="Times New Roman"/>
          <w:sz w:val="24"/>
          <w:szCs w:val="24"/>
        </w:rPr>
        <w:t>).  The CDC database was manipulated to pull the following parameters: the years 2011 - 2016, the type of cancer: breast cancer, and the number of new cancer cases. The CDC had APIs available</w:t>
      </w:r>
      <w:r w:rsidR="00E23839">
        <w:rPr>
          <w:rFonts w:ascii="Times New Roman" w:hAnsi="Times New Roman" w:cs="Times New Roman"/>
          <w:sz w:val="24"/>
          <w:szCs w:val="24"/>
        </w:rPr>
        <w:t>; however,</w:t>
      </w:r>
      <w:r w:rsidRPr="00794049">
        <w:rPr>
          <w:rFonts w:ascii="Times New Roman" w:hAnsi="Times New Roman" w:cs="Times New Roman"/>
          <w:sz w:val="24"/>
          <w:szCs w:val="24"/>
        </w:rPr>
        <w:t xml:space="preserve"> </w:t>
      </w:r>
      <w:r w:rsidR="00E23839">
        <w:rPr>
          <w:rFonts w:ascii="Times New Roman" w:hAnsi="Times New Roman" w:cs="Times New Roman"/>
          <w:sz w:val="24"/>
          <w:szCs w:val="24"/>
        </w:rPr>
        <w:t>d</w:t>
      </w:r>
      <w:r w:rsidRPr="00794049">
        <w:rPr>
          <w:rFonts w:ascii="Times New Roman" w:hAnsi="Times New Roman" w:cs="Times New Roman"/>
          <w:sz w:val="24"/>
          <w:szCs w:val="24"/>
        </w:rPr>
        <w:t>ue to time constraints, the dataset was pulled manually, as it was readily available for download.</w:t>
      </w:r>
    </w:p>
    <w:p w14:paraId="00000059" w14:textId="77777777" w:rsidR="00E82206" w:rsidRPr="008C7B9A" w:rsidRDefault="00225D48" w:rsidP="00F64C3F">
      <w:pPr>
        <w:spacing w:line="480" w:lineRule="auto"/>
        <w:rPr>
          <w:rFonts w:ascii="Times New Roman" w:hAnsi="Times New Roman" w:cs="Times New Roman"/>
          <w:b/>
          <w:bCs/>
          <w:sz w:val="28"/>
          <w:szCs w:val="24"/>
        </w:rPr>
      </w:pPr>
      <w:r w:rsidRPr="008C7B9A">
        <w:rPr>
          <w:rFonts w:ascii="Times New Roman" w:hAnsi="Times New Roman" w:cs="Times New Roman"/>
          <w:b/>
          <w:bCs/>
          <w:sz w:val="28"/>
          <w:szCs w:val="24"/>
        </w:rPr>
        <w:t xml:space="preserve">2.2 Data Acquisition </w:t>
      </w:r>
    </w:p>
    <w:p w14:paraId="0000005A" w14:textId="44D56E68" w:rsidR="00E82206" w:rsidRPr="00794049" w:rsidRDefault="00225D48" w:rsidP="00794049">
      <w:pPr>
        <w:spacing w:before="0" w:after="0" w:line="480" w:lineRule="auto"/>
        <w:rPr>
          <w:rFonts w:ascii="Times New Roman" w:hAnsi="Times New Roman" w:cs="Times New Roman"/>
          <w:sz w:val="24"/>
          <w:szCs w:val="24"/>
        </w:rPr>
      </w:pPr>
      <w:r w:rsidRPr="0040700C">
        <w:rPr>
          <w:rFonts w:ascii="Times New Roman" w:hAnsi="Times New Roman" w:cs="Times New Roman"/>
        </w:rPr>
        <w:t xml:space="preserve"> </w:t>
      </w:r>
      <w:r w:rsidR="00794049">
        <w:rPr>
          <w:rFonts w:ascii="Times New Roman" w:hAnsi="Times New Roman" w:cs="Times New Roman"/>
        </w:rPr>
        <w:tab/>
      </w:r>
      <w:r w:rsidRPr="00794049">
        <w:rPr>
          <w:rFonts w:ascii="Times New Roman" w:hAnsi="Times New Roman" w:cs="Times New Roman"/>
          <w:sz w:val="24"/>
          <w:szCs w:val="24"/>
        </w:rPr>
        <w:t xml:space="preserve"> In future projects, the team will work to automate our current </w:t>
      </w:r>
      <w:r w:rsidR="00A42DCC">
        <w:rPr>
          <w:rFonts w:ascii="Times New Roman" w:hAnsi="Times New Roman" w:cs="Times New Roman"/>
          <w:sz w:val="24"/>
          <w:szCs w:val="24"/>
        </w:rPr>
        <w:t xml:space="preserve">data extractions </w:t>
      </w:r>
      <w:r w:rsidRPr="00794049">
        <w:rPr>
          <w:rFonts w:ascii="Times New Roman" w:hAnsi="Times New Roman" w:cs="Times New Roman"/>
          <w:sz w:val="24"/>
          <w:szCs w:val="24"/>
        </w:rPr>
        <w:t xml:space="preserve">to account for additional years of data. The Kaggle dataset that was used was </w:t>
      </w:r>
      <w:r w:rsidR="004F4769" w:rsidRPr="00794049">
        <w:rPr>
          <w:rFonts w:ascii="Times New Roman" w:hAnsi="Times New Roman" w:cs="Times New Roman"/>
          <w:sz w:val="24"/>
          <w:szCs w:val="24"/>
        </w:rPr>
        <w:t>pulled</w:t>
      </w:r>
      <w:r w:rsidRPr="00794049">
        <w:rPr>
          <w:rFonts w:ascii="Times New Roman" w:hAnsi="Times New Roman" w:cs="Times New Roman"/>
          <w:sz w:val="24"/>
          <w:szCs w:val="24"/>
        </w:rPr>
        <w:t xml:space="preserve"> manually due to the relatively small scope of the </w:t>
      </w:r>
      <w:r w:rsidR="008A4025">
        <w:rPr>
          <w:rFonts w:ascii="Times New Roman" w:hAnsi="Times New Roman" w:cs="Times New Roman"/>
          <w:sz w:val="24"/>
          <w:szCs w:val="24"/>
        </w:rPr>
        <w:t>project</w:t>
      </w:r>
      <w:r w:rsidRPr="00794049">
        <w:rPr>
          <w:rFonts w:ascii="Times New Roman" w:hAnsi="Times New Roman" w:cs="Times New Roman"/>
          <w:sz w:val="24"/>
          <w:szCs w:val="24"/>
        </w:rPr>
        <w:t xml:space="preserve"> and the rather short time frame that was given to gather necessary data points. In a future project, automating the data pulls through APIs would be our recommended course of action should we partner with </w:t>
      </w:r>
      <w:r w:rsidR="00187AE5">
        <w:rPr>
          <w:rFonts w:ascii="Times New Roman" w:hAnsi="Times New Roman" w:cs="Times New Roman"/>
          <w:sz w:val="24"/>
          <w:szCs w:val="24"/>
        </w:rPr>
        <w:t>the client again</w:t>
      </w:r>
      <w:r w:rsidRPr="00794049">
        <w:rPr>
          <w:rFonts w:ascii="Times New Roman" w:hAnsi="Times New Roman" w:cs="Times New Roman"/>
          <w:sz w:val="24"/>
          <w:szCs w:val="24"/>
        </w:rPr>
        <w:t>.</w:t>
      </w:r>
    </w:p>
    <w:p w14:paraId="0000005B" w14:textId="0120ADB3" w:rsidR="00E82206" w:rsidRPr="00794049" w:rsidRDefault="00225D48" w:rsidP="00794049">
      <w:pPr>
        <w:spacing w:before="0" w:after="0" w:line="480" w:lineRule="auto"/>
        <w:rPr>
          <w:rFonts w:ascii="Times New Roman" w:hAnsi="Times New Roman" w:cs="Times New Roman"/>
          <w:sz w:val="24"/>
          <w:szCs w:val="24"/>
        </w:rPr>
      </w:pPr>
      <w:r w:rsidRPr="00794049">
        <w:rPr>
          <w:rFonts w:ascii="Times New Roman" w:hAnsi="Times New Roman" w:cs="Times New Roman"/>
          <w:sz w:val="24"/>
          <w:szCs w:val="24"/>
        </w:rPr>
        <w:lastRenderedPageBreak/>
        <w:t xml:space="preserve"> Our team pulled a dataset of 1,000 counties to match those that we obtain</w:t>
      </w:r>
      <w:r w:rsidR="00357B51">
        <w:rPr>
          <w:rFonts w:ascii="Times New Roman" w:hAnsi="Times New Roman" w:cs="Times New Roman"/>
          <w:sz w:val="24"/>
          <w:szCs w:val="24"/>
        </w:rPr>
        <w:t>ed</w:t>
      </w:r>
      <w:r w:rsidRPr="00794049">
        <w:rPr>
          <w:rFonts w:ascii="Times New Roman" w:hAnsi="Times New Roman" w:cs="Times New Roman"/>
          <w:sz w:val="24"/>
          <w:szCs w:val="24"/>
        </w:rPr>
        <w:t xml:space="preserve"> from the CDC breast cancer database. Because of time constraints, this did not amount to a scope of all 50 states. A future project would include all 50 states. Additionally, this process could be easily and efficiently tweaked to examine other cancer types or pull more cancer types in to check all cancers in aggregate. </w:t>
      </w:r>
    </w:p>
    <w:p w14:paraId="0000005C" w14:textId="0CE292CC" w:rsidR="00E82206" w:rsidRPr="00794049" w:rsidRDefault="00225D48" w:rsidP="00794049">
      <w:pPr>
        <w:spacing w:before="0" w:after="0" w:line="480" w:lineRule="auto"/>
        <w:ind w:firstLine="720"/>
        <w:rPr>
          <w:rFonts w:ascii="Times New Roman" w:hAnsi="Times New Roman" w:cs="Times New Roman"/>
          <w:sz w:val="24"/>
          <w:szCs w:val="24"/>
        </w:rPr>
      </w:pPr>
      <w:r w:rsidRPr="00794049">
        <w:rPr>
          <w:rFonts w:ascii="Times New Roman" w:hAnsi="Times New Roman" w:cs="Times New Roman"/>
          <w:sz w:val="24"/>
          <w:szCs w:val="24"/>
        </w:rPr>
        <w:t xml:space="preserve">At the very being of our data extraction, we pulled counties from all southeastern states from both the CDC database and the Kaggle data set. This initially amounted to ~ 1,050 counties which was statistically significant. Upon an initial join of the two tables, the team realized that </w:t>
      </w:r>
      <w:r w:rsidR="00147120" w:rsidRPr="00794049">
        <w:rPr>
          <w:rFonts w:ascii="Times New Roman" w:hAnsi="Times New Roman" w:cs="Times New Roman"/>
          <w:sz w:val="24"/>
          <w:szCs w:val="24"/>
        </w:rPr>
        <w:t>some</w:t>
      </w:r>
      <w:r w:rsidR="00147120">
        <w:rPr>
          <w:rFonts w:ascii="Times New Roman" w:hAnsi="Times New Roman" w:cs="Times New Roman"/>
          <w:sz w:val="24"/>
          <w:szCs w:val="24"/>
        </w:rPr>
        <w:t xml:space="preserve"> instances of the </w:t>
      </w:r>
      <w:r w:rsidRPr="00794049">
        <w:rPr>
          <w:rFonts w:ascii="Times New Roman" w:hAnsi="Times New Roman" w:cs="Times New Roman"/>
          <w:sz w:val="24"/>
          <w:szCs w:val="24"/>
        </w:rPr>
        <w:t xml:space="preserve">counties </w:t>
      </w:r>
      <w:r w:rsidR="00147120">
        <w:rPr>
          <w:rFonts w:ascii="Times New Roman" w:hAnsi="Times New Roman" w:cs="Times New Roman"/>
          <w:sz w:val="24"/>
          <w:szCs w:val="24"/>
        </w:rPr>
        <w:t xml:space="preserve">and states (the join keys) </w:t>
      </w:r>
      <w:r w:rsidRPr="00794049">
        <w:rPr>
          <w:rFonts w:ascii="Times New Roman" w:hAnsi="Times New Roman" w:cs="Times New Roman"/>
          <w:sz w:val="24"/>
          <w:szCs w:val="24"/>
        </w:rPr>
        <w:t>were not an exact match</w:t>
      </w:r>
      <w:r w:rsidR="00147120">
        <w:rPr>
          <w:rFonts w:ascii="Times New Roman" w:hAnsi="Times New Roman" w:cs="Times New Roman"/>
          <w:sz w:val="24"/>
          <w:szCs w:val="24"/>
        </w:rPr>
        <w:t xml:space="preserve"> between the datasets</w:t>
      </w:r>
      <w:r w:rsidRPr="00794049">
        <w:rPr>
          <w:rFonts w:ascii="Times New Roman" w:hAnsi="Times New Roman" w:cs="Times New Roman"/>
          <w:sz w:val="24"/>
          <w:szCs w:val="24"/>
        </w:rPr>
        <w:t xml:space="preserve">. Consequently, the newly created ‘merged table’ was about 600 counties and was no longer statistically significant. </w:t>
      </w:r>
      <w:r w:rsidR="004702F9">
        <w:rPr>
          <w:rFonts w:ascii="Times New Roman" w:hAnsi="Times New Roman" w:cs="Times New Roman"/>
          <w:sz w:val="24"/>
          <w:szCs w:val="24"/>
        </w:rPr>
        <w:t>Consequently,</w:t>
      </w:r>
      <w:r w:rsidRPr="00794049">
        <w:rPr>
          <w:rFonts w:ascii="Times New Roman" w:hAnsi="Times New Roman" w:cs="Times New Roman"/>
          <w:sz w:val="24"/>
          <w:szCs w:val="24"/>
        </w:rPr>
        <w:t xml:space="preserve"> the team expanded the scope and doubled the amount of states included in our analysis</w:t>
      </w:r>
      <w:r w:rsidR="004702F9">
        <w:rPr>
          <w:rFonts w:ascii="Times New Roman" w:hAnsi="Times New Roman" w:cs="Times New Roman"/>
          <w:sz w:val="24"/>
          <w:szCs w:val="24"/>
        </w:rPr>
        <w:t xml:space="preserve"> (</w:t>
      </w:r>
      <w:r w:rsidRPr="00794049">
        <w:rPr>
          <w:rFonts w:ascii="Times New Roman" w:hAnsi="Times New Roman" w:cs="Times New Roman"/>
          <w:sz w:val="24"/>
          <w:szCs w:val="24"/>
        </w:rPr>
        <w:t xml:space="preserve">now including states from the East coast and Midwest). This simple data expansion step </w:t>
      </w:r>
      <w:r w:rsidR="004702F9">
        <w:rPr>
          <w:rFonts w:ascii="Times New Roman" w:hAnsi="Times New Roman" w:cs="Times New Roman"/>
          <w:sz w:val="24"/>
          <w:szCs w:val="24"/>
        </w:rPr>
        <w:t xml:space="preserve">allowed for </w:t>
      </w:r>
      <w:r w:rsidRPr="00794049">
        <w:rPr>
          <w:rFonts w:ascii="Times New Roman" w:hAnsi="Times New Roman" w:cs="Times New Roman"/>
          <w:sz w:val="24"/>
          <w:szCs w:val="24"/>
        </w:rPr>
        <w:t xml:space="preserve">our dataset </w:t>
      </w:r>
      <w:r w:rsidR="004702F9">
        <w:rPr>
          <w:rFonts w:ascii="Times New Roman" w:hAnsi="Times New Roman" w:cs="Times New Roman"/>
          <w:sz w:val="24"/>
          <w:szCs w:val="24"/>
        </w:rPr>
        <w:t xml:space="preserve">to </w:t>
      </w:r>
      <w:r w:rsidRPr="00794049">
        <w:rPr>
          <w:rFonts w:ascii="Times New Roman" w:hAnsi="Times New Roman" w:cs="Times New Roman"/>
          <w:sz w:val="24"/>
          <w:szCs w:val="24"/>
        </w:rPr>
        <w:t xml:space="preserve">exceed the 1,000 data point minimum. Also, our data set is now statistically significant. </w:t>
      </w:r>
    </w:p>
    <w:p w14:paraId="173A5808" w14:textId="77777777" w:rsidR="00794049" w:rsidRPr="008C7B9A" w:rsidRDefault="00225D48" w:rsidP="00794049">
      <w:pPr>
        <w:spacing w:before="280" w:after="280" w:line="480" w:lineRule="auto"/>
        <w:rPr>
          <w:rFonts w:ascii="Times New Roman" w:eastAsia="Times New Roman" w:hAnsi="Times New Roman" w:cs="Times New Roman"/>
          <w:b/>
          <w:bCs/>
          <w:sz w:val="28"/>
          <w:szCs w:val="24"/>
        </w:rPr>
      </w:pPr>
      <w:r w:rsidRPr="008C7B9A">
        <w:rPr>
          <w:rFonts w:ascii="Times New Roman" w:hAnsi="Times New Roman" w:cs="Times New Roman"/>
          <w:b/>
          <w:bCs/>
          <w:sz w:val="28"/>
          <w:szCs w:val="24"/>
        </w:rPr>
        <w:t>2.3 Data Transform</w:t>
      </w:r>
    </w:p>
    <w:p w14:paraId="0000005F" w14:textId="55AEACC5" w:rsidR="00E82206" w:rsidRPr="00070870" w:rsidRDefault="00225D48" w:rsidP="00070870">
      <w:pPr>
        <w:spacing w:before="280" w:after="280" w:line="480" w:lineRule="auto"/>
        <w:ind w:firstLine="720"/>
        <w:rPr>
          <w:rFonts w:ascii="Times New Roman" w:eastAsia="Times New Roman" w:hAnsi="Times New Roman" w:cs="Times New Roman"/>
          <w:b/>
          <w:bCs/>
          <w:sz w:val="24"/>
          <w:szCs w:val="24"/>
        </w:rPr>
      </w:pPr>
      <w:r w:rsidRPr="00794049">
        <w:rPr>
          <w:rFonts w:ascii="Times New Roman" w:hAnsi="Times New Roman" w:cs="Times New Roman"/>
          <w:sz w:val="24"/>
          <w:szCs w:val="24"/>
        </w:rPr>
        <w:t xml:space="preserve"> Our team initially performed a review of the Kaggle dataset. </w:t>
      </w:r>
      <w:r w:rsidR="008E0CAE">
        <w:rPr>
          <w:rFonts w:ascii="Times New Roman" w:hAnsi="Times New Roman" w:cs="Times New Roman"/>
          <w:sz w:val="24"/>
          <w:szCs w:val="24"/>
        </w:rPr>
        <w:t>T</w:t>
      </w:r>
      <w:r w:rsidRPr="00794049">
        <w:rPr>
          <w:rFonts w:ascii="Times New Roman" w:hAnsi="Times New Roman" w:cs="Times New Roman"/>
          <w:sz w:val="24"/>
          <w:szCs w:val="24"/>
        </w:rPr>
        <w:t>he CDC dataset had data at a county level</w:t>
      </w:r>
      <w:r w:rsidR="008E0CAE">
        <w:rPr>
          <w:rFonts w:ascii="Times New Roman" w:hAnsi="Times New Roman" w:cs="Times New Roman"/>
          <w:sz w:val="24"/>
          <w:szCs w:val="24"/>
        </w:rPr>
        <w:t>; however,</w:t>
      </w:r>
      <w:r w:rsidRPr="00794049">
        <w:rPr>
          <w:rFonts w:ascii="Times New Roman" w:hAnsi="Times New Roman" w:cs="Times New Roman"/>
          <w:sz w:val="24"/>
          <w:szCs w:val="24"/>
        </w:rPr>
        <w:t xml:space="preserve"> the Kaggle dataset had values at a zip level (with an accompanying county)</w:t>
      </w:r>
      <w:r w:rsidR="008E0CAE">
        <w:rPr>
          <w:rFonts w:ascii="Times New Roman" w:hAnsi="Times New Roman" w:cs="Times New Roman"/>
          <w:sz w:val="24"/>
          <w:szCs w:val="24"/>
        </w:rPr>
        <w:t xml:space="preserve"> and was therefore more granular</w:t>
      </w:r>
      <w:r w:rsidRPr="00794049">
        <w:rPr>
          <w:rFonts w:ascii="Times New Roman" w:hAnsi="Times New Roman" w:cs="Times New Roman"/>
          <w:sz w:val="24"/>
          <w:szCs w:val="24"/>
        </w:rPr>
        <w:t>. Because of this, we realized we would need to calculate a weighted average to create values of income by county rather than by zip code.</w:t>
      </w:r>
      <w:r w:rsidR="00ED76A7">
        <w:rPr>
          <w:rFonts w:ascii="Times New Roman" w:hAnsi="Times New Roman" w:cs="Times New Roman"/>
          <w:sz w:val="24"/>
          <w:szCs w:val="24"/>
        </w:rPr>
        <w:t xml:space="preserve"> By aggregating the CDC dataset, we could then successfully join that data to the Kaggle data.</w:t>
      </w:r>
      <w:r w:rsidRPr="00794049">
        <w:rPr>
          <w:rFonts w:ascii="Times New Roman" w:hAnsi="Times New Roman" w:cs="Times New Roman"/>
          <w:sz w:val="24"/>
          <w:szCs w:val="24"/>
        </w:rPr>
        <w:t xml:space="preserve"> We calculated th</w:t>
      </w:r>
      <w:r w:rsidR="00ED76A7">
        <w:rPr>
          <w:rFonts w:ascii="Times New Roman" w:hAnsi="Times New Roman" w:cs="Times New Roman"/>
          <w:sz w:val="24"/>
          <w:szCs w:val="24"/>
        </w:rPr>
        <w:t>e</w:t>
      </w:r>
      <w:r w:rsidRPr="00794049">
        <w:rPr>
          <w:rFonts w:ascii="Times New Roman" w:hAnsi="Times New Roman" w:cs="Times New Roman"/>
          <w:sz w:val="24"/>
          <w:szCs w:val="24"/>
        </w:rPr>
        <w:t xml:space="preserve"> weighted average by weighting the income by </w:t>
      </w:r>
      <w:r w:rsidRPr="00794049">
        <w:rPr>
          <w:rFonts w:ascii="Times New Roman" w:hAnsi="Times New Roman" w:cs="Times New Roman"/>
          <w:sz w:val="24"/>
          <w:szCs w:val="24"/>
        </w:rPr>
        <w:lastRenderedPageBreak/>
        <w:t xml:space="preserve">zip code against the number of households used in the statistical calculation for that zip code. This would give a weighted average income per county that could be compared to the new rate of breast cancer in the CDC data set. </w:t>
      </w:r>
    </w:p>
    <w:p w14:paraId="00000060" w14:textId="13C9586A" w:rsidR="00E82206" w:rsidRPr="00794049" w:rsidRDefault="00225D48" w:rsidP="00794049">
      <w:pPr>
        <w:spacing w:before="0" w:after="0" w:line="480" w:lineRule="auto"/>
        <w:rPr>
          <w:rFonts w:ascii="Times New Roman" w:hAnsi="Times New Roman" w:cs="Times New Roman"/>
          <w:sz w:val="24"/>
          <w:szCs w:val="24"/>
        </w:rPr>
      </w:pPr>
      <w:r w:rsidRPr="00794049">
        <w:rPr>
          <w:rFonts w:ascii="Times New Roman" w:hAnsi="Times New Roman" w:cs="Times New Roman"/>
          <w:sz w:val="24"/>
          <w:szCs w:val="24"/>
        </w:rPr>
        <w:t xml:space="preserve">Next, </w:t>
      </w:r>
      <w:r w:rsidR="00070870">
        <w:rPr>
          <w:rFonts w:ascii="Times New Roman" w:hAnsi="Times New Roman" w:cs="Times New Roman"/>
          <w:sz w:val="24"/>
          <w:szCs w:val="24"/>
        </w:rPr>
        <w:t>o</w:t>
      </w:r>
      <w:r w:rsidRPr="00794049">
        <w:rPr>
          <w:rFonts w:ascii="Times New Roman" w:hAnsi="Times New Roman" w:cs="Times New Roman"/>
          <w:sz w:val="24"/>
          <w:szCs w:val="24"/>
        </w:rPr>
        <w:t xml:space="preserve">ur team saw that some of the zip codes had incomes of ‘0’ because there was no reported data for that </w:t>
      </w:r>
      <w:r w:rsidR="008F1BC8" w:rsidRPr="00794049">
        <w:rPr>
          <w:rFonts w:ascii="Times New Roman" w:hAnsi="Times New Roman" w:cs="Times New Roman"/>
          <w:sz w:val="24"/>
          <w:szCs w:val="24"/>
        </w:rPr>
        <w:t>zip</w:t>
      </w:r>
      <w:r w:rsidR="008F1BC8">
        <w:rPr>
          <w:rFonts w:ascii="Times New Roman" w:hAnsi="Times New Roman" w:cs="Times New Roman"/>
          <w:sz w:val="24"/>
          <w:szCs w:val="24"/>
        </w:rPr>
        <w:t xml:space="preserve"> code</w:t>
      </w:r>
      <w:r w:rsidRPr="00794049">
        <w:rPr>
          <w:rFonts w:ascii="Times New Roman" w:hAnsi="Times New Roman" w:cs="Times New Roman"/>
          <w:sz w:val="24"/>
          <w:szCs w:val="24"/>
        </w:rPr>
        <w:t xml:space="preserve">. Those county records were also indicated with a household count of ‘0’. </w:t>
      </w:r>
      <w:r w:rsidR="008F1BC8">
        <w:rPr>
          <w:rFonts w:ascii="Times New Roman" w:hAnsi="Times New Roman" w:cs="Times New Roman"/>
          <w:sz w:val="24"/>
          <w:szCs w:val="24"/>
        </w:rPr>
        <w:t xml:space="preserve">These records were indicated by ‘0’ because they elected not to provide data. </w:t>
      </w:r>
      <w:r w:rsidRPr="00794049">
        <w:rPr>
          <w:rFonts w:ascii="Times New Roman" w:hAnsi="Times New Roman" w:cs="Times New Roman"/>
          <w:sz w:val="24"/>
          <w:szCs w:val="24"/>
        </w:rPr>
        <w:t>The</w:t>
      </w:r>
      <w:r w:rsidR="008F1BC8">
        <w:rPr>
          <w:rFonts w:ascii="Times New Roman" w:hAnsi="Times New Roman" w:cs="Times New Roman"/>
          <w:sz w:val="24"/>
          <w:szCs w:val="24"/>
        </w:rPr>
        <w:t xml:space="preserve"> affected</w:t>
      </w:r>
      <w:r w:rsidRPr="00794049">
        <w:rPr>
          <w:rFonts w:ascii="Times New Roman" w:hAnsi="Times New Roman" w:cs="Times New Roman"/>
          <w:sz w:val="24"/>
          <w:szCs w:val="24"/>
        </w:rPr>
        <w:t xml:space="preserve"> records were removed from the dataset as there was no value in maintaining them. </w:t>
      </w:r>
      <w:r w:rsidR="008F1BC8">
        <w:rPr>
          <w:rFonts w:ascii="Times New Roman" w:hAnsi="Times New Roman" w:cs="Times New Roman"/>
          <w:sz w:val="24"/>
          <w:szCs w:val="24"/>
        </w:rPr>
        <w:t>T</w:t>
      </w:r>
      <w:r w:rsidRPr="00794049">
        <w:rPr>
          <w:rFonts w:ascii="Times New Roman" w:hAnsi="Times New Roman" w:cs="Times New Roman"/>
          <w:sz w:val="24"/>
          <w:szCs w:val="24"/>
        </w:rPr>
        <w:t>hese problematic data points would serve as a hindrance during data manipulation.</w:t>
      </w:r>
    </w:p>
    <w:p w14:paraId="00000064" w14:textId="4E4B128A" w:rsidR="00E82206" w:rsidRPr="00794049" w:rsidRDefault="00225D48" w:rsidP="00794049">
      <w:pPr>
        <w:spacing w:before="0" w:after="0" w:line="480" w:lineRule="auto"/>
        <w:rPr>
          <w:rFonts w:ascii="Times New Roman" w:hAnsi="Times New Roman" w:cs="Times New Roman"/>
          <w:sz w:val="24"/>
          <w:szCs w:val="24"/>
        </w:rPr>
      </w:pPr>
      <w:r w:rsidRPr="0040700C">
        <w:rPr>
          <w:rFonts w:ascii="Times New Roman" w:hAnsi="Times New Roman" w:cs="Times New Roman"/>
        </w:rPr>
        <w:t xml:space="preserve"> </w:t>
      </w:r>
      <w:r w:rsidR="00794049">
        <w:rPr>
          <w:rFonts w:ascii="Times New Roman" w:hAnsi="Times New Roman" w:cs="Times New Roman"/>
        </w:rPr>
        <w:tab/>
      </w:r>
      <w:r w:rsidRPr="00794049">
        <w:rPr>
          <w:rFonts w:ascii="Times New Roman" w:hAnsi="Times New Roman" w:cs="Times New Roman"/>
          <w:sz w:val="24"/>
          <w:szCs w:val="24"/>
        </w:rPr>
        <w:t xml:space="preserve">After we completed this </w:t>
      </w:r>
      <w:proofErr w:type="gramStart"/>
      <w:r w:rsidRPr="00794049">
        <w:rPr>
          <w:rFonts w:ascii="Times New Roman" w:hAnsi="Times New Roman" w:cs="Times New Roman"/>
          <w:sz w:val="24"/>
          <w:szCs w:val="24"/>
        </w:rPr>
        <w:t>particular data</w:t>
      </w:r>
      <w:proofErr w:type="gramEnd"/>
      <w:r w:rsidRPr="00794049">
        <w:rPr>
          <w:rFonts w:ascii="Times New Roman" w:hAnsi="Times New Roman" w:cs="Times New Roman"/>
          <w:sz w:val="24"/>
          <w:szCs w:val="24"/>
        </w:rPr>
        <w:t xml:space="preserve"> cleansing activity, the </w:t>
      </w:r>
      <w:r w:rsidR="00471994">
        <w:rPr>
          <w:rFonts w:ascii="Times New Roman" w:hAnsi="Times New Roman" w:cs="Times New Roman"/>
          <w:sz w:val="24"/>
          <w:szCs w:val="24"/>
        </w:rPr>
        <w:t>team</w:t>
      </w:r>
      <w:r w:rsidRPr="00794049">
        <w:rPr>
          <w:rFonts w:ascii="Times New Roman" w:hAnsi="Times New Roman" w:cs="Times New Roman"/>
          <w:sz w:val="24"/>
          <w:szCs w:val="24"/>
        </w:rPr>
        <w:t xml:space="preserve"> normalized county titles across both data sets. For the most part, these datasets had the same nomenclature for county names. We found 9 instances of counties that needed to be normalized between both data sets. To normalize, we looped through the data frame of the joined datasets and replaced the instances that needed to be replaced with their normalized county name. At this point, our team had two final data sets of cleaned data. Our team then used the QDB tool to create and visualize the table schema and relationships. We created those tables in SQL using </w:t>
      </w:r>
      <w:proofErr w:type="spellStart"/>
      <w:r w:rsidRPr="00794049">
        <w:rPr>
          <w:rFonts w:ascii="Times New Roman" w:hAnsi="Times New Roman" w:cs="Times New Roman"/>
          <w:sz w:val="24"/>
          <w:szCs w:val="24"/>
        </w:rPr>
        <w:t>PostGres</w:t>
      </w:r>
      <w:proofErr w:type="spellEnd"/>
      <w:r w:rsidRPr="00794049">
        <w:rPr>
          <w:rFonts w:ascii="Times New Roman" w:hAnsi="Times New Roman" w:cs="Times New Roman"/>
          <w:sz w:val="24"/>
          <w:szCs w:val="24"/>
        </w:rPr>
        <w:t xml:space="preserve"> and loaded our cleaned data into </w:t>
      </w:r>
      <w:r w:rsidR="00DB29AC">
        <w:rPr>
          <w:rFonts w:ascii="Times New Roman" w:hAnsi="Times New Roman" w:cs="Times New Roman"/>
          <w:sz w:val="24"/>
          <w:szCs w:val="24"/>
        </w:rPr>
        <w:t>the structured</w:t>
      </w:r>
      <w:r w:rsidRPr="00794049">
        <w:rPr>
          <w:rFonts w:ascii="Times New Roman" w:hAnsi="Times New Roman" w:cs="Times New Roman"/>
          <w:sz w:val="24"/>
          <w:szCs w:val="24"/>
        </w:rPr>
        <w:t xml:space="preserve"> tables. </w:t>
      </w:r>
    </w:p>
    <w:p w14:paraId="00000066" w14:textId="2E5EA2D4" w:rsidR="00E82206" w:rsidRPr="00794049" w:rsidRDefault="00225D48" w:rsidP="00794049">
      <w:pPr>
        <w:spacing w:before="0" w:after="0" w:line="480" w:lineRule="auto"/>
        <w:ind w:firstLine="720"/>
        <w:rPr>
          <w:rFonts w:ascii="Times New Roman" w:hAnsi="Times New Roman" w:cs="Times New Roman"/>
          <w:sz w:val="24"/>
          <w:szCs w:val="24"/>
        </w:rPr>
      </w:pPr>
      <w:r w:rsidRPr="00794049">
        <w:rPr>
          <w:rFonts w:ascii="Times New Roman" w:hAnsi="Times New Roman" w:cs="Times New Roman"/>
          <w:sz w:val="24"/>
          <w:szCs w:val="24"/>
        </w:rPr>
        <w:t xml:space="preserve">To begin transforming the tables, we queried the tables to create a </w:t>
      </w:r>
      <w:r w:rsidR="00223358" w:rsidRPr="00794049">
        <w:rPr>
          <w:rFonts w:ascii="Times New Roman" w:hAnsi="Times New Roman" w:cs="Times New Roman"/>
          <w:sz w:val="24"/>
          <w:szCs w:val="24"/>
        </w:rPr>
        <w:t>clearer</w:t>
      </w:r>
      <w:r w:rsidRPr="00794049">
        <w:rPr>
          <w:rFonts w:ascii="Times New Roman" w:hAnsi="Times New Roman" w:cs="Times New Roman"/>
          <w:sz w:val="24"/>
          <w:szCs w:val="24"/>
        </w:rPr>
        <w:t xml:space="preserve"> view of the data. We then selected the in-scope columns from each respective table. We </w:t>
      </w:r>
      <w:r w:rsidR="009B07E0">
        <w:rPr>
          <w:rFonts w:ascii="Times New Roman" w:hAnsi="Times New Roman" w:cs="Times New Roman"/>
          <w:sz w:val="24"/>
          <w:szCs w:val="24"/>
        </w:rPr>
        <w:t>performed</w:t>
      </w:r>
      <w:r w:rsidRPr="00794049">
        <w:rPr>
          <w:rFonts w:ascii="Times New Roman" w:hAnsi="Times New Roman" w:cs="Times New Roman"/>
          <w:sz w:val="24"/>
          <w:szCs w:val="24"/>
        </w:rPr>
        <w:t xml:space="preserve"> an inner join on the county names and state (to avoid common county names across states causing an error). On the inner join, we then performed calculations to </w:t>
      </w:r>
      <w:r w:rsidR="005F0ECF">
        <w:rPr>
          <w:rFonts w:ascii="Times New Roman" w:hAnsi="Times New Roman" w:cs="Times New Roman"/>
          <w:sz w:val="24"/>
          <w:szCs w:val="24"/>
        </w:rPr>
        <w:t>calculate</w:t>
      </w:r>
      <w:r w:rsidRPr="00794049">
        <w:rPr>
          <w:rFonts w:ascii="Times New Roman" w:hAnsi="Times New Roman" w:cs="Times New Roman"/>
          <w:sz w:val="24"/>
          <w:szCs w:val="24"/>
        </w:rPr>
        <w:t xml:space="preserve"> the weighted average of the income by county. We took the mean household income and multiplied by the number of households per zip code to get an extended household </w:t>
      </w:r>
      <w:r w:rsidRPr="00794049">
        <w:rPr>
          <w:rFonts w:ascii="Times New Roman" w:hAnsi="Times New Roman" w:cs="Times New Roman"/>
          <w:sz w:val="24"/>
          <w:szCs w:val="24"/>
        </w:rPr>
        <w:lastRenderedPageBreak/>
        <w:t xml:space="preserve">income by zip code. We then aggregated the extended household income by zip code on a per county basis and divided by the number of households in total in that county. This gave a weighted average household income by county. The team created views to be able to run the final calculation of a weighted income because the two columns were calculated columns and did not hold memory to be able to have calculations ran off of them. </w:t>
      </w:r>
    </w:p>
    <w:p w14:paraId="00000069" w14:textId="52DE9F71" w:rsidR="00E82206" w:rsidRPr="00A81C56" w:rsidRDefault="00225D48" w:rsidP="00A81C56">
      <w:pPr>
        <w:spacing w:before="0" w:after="0" w:line="480" w:lineRule="auto"/>
        <w:ind w:firstLine="720"/>
        <w:rPr>
          <w:rFonts w:ascii="Times New Roman" w:hAnsi="Times New Roman" w:cs="Times New Roman"/>
          <w:sz w:val="24"/>
          <w:szCs w:val="24"/>
        </w:rPr>
      </w:pPr>
      <w:r w:rsidRPr="00E353D0">
        <w:rPr>
          <w:rFonts w:ascii="Times New Roman" w:hAnsi="Times New Roman" w:cs="Times New Roman"/>
          <w:sz w:val="24"/>
          <w:szCs w:val="24"/>
        </w:rPr>
        <w:t xml:space="preserve"> To finalize the transformation, the team ran another query to create a final data table to be outputted and delivered to the client. </w:t>
      </w:r>
    </w:p>
    <w:p w14:paraId="0000006A" w14:textId="3B0393A1" w:rsidR="00E82206" w:rsidRPr="002E1909" w:rsidRDefault="00225D48" w:rsidP="00F64C3F">
      <w:pPr>
        <w:pBdr>
          <w:top w:val="nil"/>
          <w:left w:val="nil"/>
          <w:bottom w:val="nil"/>
          <w:right w:val="nil"/>
          <w:between w:val="nil"/>
        </w:pBdr>
        <w:spacing w:before="0" w:line="480" w:lineRule="auto"/>
        <w:ind w:left="720" w:hanging="720"/>
        <w:rPr>
          <w:rFonts w:ascii="Times New Roman" w:hAnsi="Times New Roman" w:cs="Times New Roman"/>
          <w:b/>
          <w:bCs/>
          <w:sz w:val="28"/>
          <w:szCs w:val="24"/>
        </w:rPr>
      </w:pPr>
      <w:r w:rsidRPr="002E1909">
        <w:rPr>
          <w:rFonts w:ascii="Times New Roman" w:hAnsi="Times New Roman" w:cs="Times New Roman"/>
          <w:b/>
          <w:bCs/>
          <w:sz w:val="28"/>
          <w:szCs w:val="24"/>
        </w:rPr>
        <w:t xml:space="preserve">2.4 Data Integrity </w:t>
      </w:r>
    </w:p>
    <w:p w14:paraId="1BC89BE1" w14:textId="55F45541" w:rsidR="007F0454" w:rsidRDefault="007F0454" w:rsidP="007F0454">
      <w:pPr>
        <w:spacing w:before="0" w:after="0" w:line="480" w:lineRule="auto"/>
        <w:rPr>
          <w:rFonts w:ascii="Times New Roman" w:hAnsi="Times New Roman" w:cs="Times New Roman"/>
          <w:sz w:val="24"/>
          <w:szCs w:val="24"/>
        </w:rPr>
      </w:pPr>
      <w:r>
        <w:rPr>
          <w:rFonts w:ascii="Times New Roman" w:hAnsi="Times New Roman" w:cs="Times New Roman"/>
          <w:sz w:val="24"/>
          <w:szCs w:val="24"/>
        </w:rPr>
        <w:t>The data used for this ETL project was from two sources: Kaggle and CDC. Regarding the data extracted from Kaggle, and its reliability, this is a static data source from 2017 and not subject to change. The income data within the Kaggle dataset was sourced from the 2017 United States Census. This data source will not change but will continue to update for the following year. If our partnership continued, we could update our data set with this new information should we continue our research. Notification of this data source currently changing is tracked within Kaggle via change control history.</w:t>
      </w:r>
    </w:p>
    <w:p w14:paraId="0000006C" w14:textId="4960ECA5" w:rsidR="00E82206" w:rsidRDefault="007F0454" w:rsidP="003E06EB">
      <w:pPr>
        <w:spacing w:before="0" w:after="0" w:line="480" w:lineRule="auto"/>
        <w:rPr>
          <w:rFonts w:ascii="Times New Roman" w:hAnsi="Times New Roman" w:cs="Times New Roman"/>
          <w:sz w:val="24"/>
          <w:szCs w:val="24"/>
        </w:rPr>
      </w:pPr>
      <w:r>
        <w:rPr>
          <w:rFonts w:ascii="Times New Roman" w:hAnsi="Times New Roman" w:cs="Times New Roman"/>
          <w:sz w:val="24"/>
          <w:szCs w:val="24"/>
        </w:rPr>
        <w:t>In addition to the Kaggle dataset, the reliability of the CDC data was not affected by missing data for “number of houses polled”.</w:t>
      </w:r>
      <w:r w:rsidR="005766DC">
        <w:rPr>
          <w:rFonts w:ascii="Times New Roman" w:hAnsi="Times New Roman" w:cs="Times New Roman"/>
          <w:sz w:val="24"/>
          <w:szCs w:val="24"/>
        </w:rPr>
        <w:t xml:space="preserve"> However, dropping these none reporting areas</w:t>
      </w:r>
      <w:r w:rsidR="00E27782">
        <w:rPr>
          <w:rFonts w:ascii="Times New Roman" w:hAnsi="Times New Roman" w:cs="Times New Roman"/>
          <w:sz w:val="24"/>
          <w:szCs w:val="24"/>
        </w:rPr>
        <w:t xml:space="preserve"> did not influence any of our conclusions.</w:t>
      </w:r>
      <w:r w:rsidR="003E06EB">
        <w:rPr>
          <w:rFonts w:ascii="Times New Roman" w:hAnsi="Times New Roman" w:cs="Times New Roman"/>
          <w:sz w:val="24"/>
          <w:szCs w:val="24"/>
        </w:rPr>
        <w:t xml:space="preserve"> Our aims centered around the number of breast cancer cases and overall average income of counties. The frequency of updates to the CDC cancer data will occur on an annual </w:t>
      </w:r>
      <w:r w:rsidR="003E06EB">
        <w:rPr>
          <w:rFonts w:ascii="Times New Roman" w:hAnsi="Times New Roman" w:cs="Times New Roman"/>
          <w:sz w:val="24"/>
          <w:szCs w:val="24"/>
        </w:rPr>
        <w:lastRenderedPageBreak/>
        <w:t>basis. There is no expectation of this frequency to change; however, notification of updates to this data source are available via the CDC’s “Stay Informed Social Media”.</w:t>
      </w:r>
    </w:p>
    <w:p w14:paraId="439AF236" w14:textId="77777777" w:rsidR="003E06EB" w:rsidRPr="003E06EB" w:rsidRDefault="003E06EB" w:rsidP="003E06EB">
      <w:pPr>
        <w:spacing w:before="0" w:after="0" w:line="480" w:lineRule="auto"/>
        <w:rPr>
          <w:rFonts w:ascii="Times New Roman" w:hAnsi="Times New Roman" w:cs="Times New Roman"/>
          <w:sz w:val="24"/>
          <w:szCs w:val="24"/>
        </w:rPr>
      </w:pPr>
    </w:p>
    <w:p w14:paraId="79385040" w14:textId="77777777" w:rsidR="00A81C56" w:rsidRDefault="00225D48" w:rsidP="00A81C56">
      <w:pPr>
        <w:spacing w:before="280" w:after="280" w:line="480" w:lineRule="auto"/>
        <w:rPr>
          <w:rFonts w:ascii="Times New Roman" w:hAnsi="Times New Roman" w:cs="Times New Roman"/>
          <w:b/>
          <w:bCs/>
          <w:sz w:val="28"/>
          <w:szCs w:val="28"/>
        </w:rPr>
      </w:pPr>
      <w:r w:rsidRPr="00A81C56">
        <w:rPr>
          <w:rFonts w:ascii="Times New Roman" w:hAnsi="Times New Roman" w:cs="Times New Roman"/>
          <w:b/>
          <w:bCs/>
          <w:sz w:val="28"/>
          <w:szCs w:val="28"/>
        </w:rPr>
        <w:t xml:space="preserve">2.5 Data Refresh Frequency </w:t>
      </w:r>
    </w:p>
    <w:p w14:paraId="0000006E" w14:textId="2C7E02A5" w:rsidR="00E82206" w:rsidRPr="00A81C56" w:rsidRDefault="00225D48" w:rsidP="00A81C56">
      <w:pPr>
        <w:spacing w:before="280" w:after="280" w:line="480" w:lineRule="auto"/>
        <w:ind w:firstLine="720"/>
        <w:rPr>
          <w:rFonts w:ascii="Times New Roman" w:hAnsi="Times New Roman" w:cs="Times New Roman"/>
          <w:b/>
          <w:bCs/>
          <w:sz w:val="24"/>
          <w:szCs w:val="24"/>
        </w:rPr>
      </w:pPr>
      <w:r w:rsidRPr="00A81C56">
        <w:rPr>
          <w:rFonts w:ascii="Times New Roman" w:eastAsia="Calibri" w:hAnsi="Times New Roman" w:cs="Times New Roman"/>
          <w:sz w:val="24"/>
          <w:szCs w:val="24"/>
        </w:rPr>
        <w:t xml:space="preserve">Because both household incomes and breast cancer rates do not rapidly change, a cadence of automated pulls could be set at a mutually agreed upon date. We recommend an annual refresh as we are limited by the availability of the census data. </w:t>
      </w:r>
    </w:p>
    <w:p w14:paraId="0000006F" w14:textId="77777777" w:rsidR="00E82206" w:rsidRPr="0083356B" w:rsidRDefault="00225D48" w:rsidP="00A81C56">
      <w:pPr>
        <w:spacing w:before="280" w:after="280" w:line="480" w:lineRule="auto"/>
        <w:rPr>
          <w:rFonts w:ascii="Times New Roman" w:hAnsi="Times New Roman" w:cs="Times New Roman"/>
          <w:b/>
          <w:bCs/>
          <w:sz w:val="28"/>
          <w:szCs w:val="24"/>
        </w:rPr>
      </w:pPr>
      <w:r w:rsidRPr="0083356B">
        <w:rPr>
          <w:rFonts w:ascii="Times New Roman" w:hAnsi="Times New Roman" w:cs="Times New Roman"/>
          <w:b/>
          <w:bCs/>
          <w:sz w:val="28"/>
          <w:szCs w:val="24"/>
        </w:rPr>
        <w:t xml:space="preserve">2.6 Data Security </w:t>
      </w:r>
    </w:p>
    <w:p w14:paraId="00000070" w14:textId="267A74CA" w:rsidR="00E82206" w:rsidRPr="00A81C56" w:rsidRDefault="00225D48" w:rsidP="00A81C56">
      <w:pPr>
        <w:spacing w:before="0" w:after="0" w:line="480" w:lineRule="auto"/>
        <w:ind w:firstLine="720"/>
        <w:rPr>
          <w:rFonts w:ascii="Times New Roman" w:eastAsia="Calibri" w:hAnsi="Times New Roman" w:cs="Times New Roman"/>
          <w:sz w:val="24"/>
          <w:szCs w:val="24"/>
        </w:rPr>
      </w:pPr>
      <w:r w:rsidRPr="00A81C56">
        <w:rPr>
          <w:rFonts w:ascii="Times New Roman" w:eastAsia="Calibri" w:hAnsi="Times New Roman" w:cs="Times New Roman"/>
          <w:sz w:val="24"/>
          <w:szCs w:val="24"/>
        </w:rPr>
        <w:t xml:space="preserve">Healthcare and income information are typically personal and very private. However, since we are accessing our data at a high level the data was completely anonymized, thus making it more easily accessible. Therefore, there should be no security requirement at the level we are currently reporting. If the client requests further granularity in the delivered data table, we </w:t>
      </w:r>
      <w:r w:rsidR="00E60E88">
        <w:rPr>
          <w:rFonts w:ascii="Times New Roman" w:eastAsia="Calibri" w:hAnsi="Times New Roman" w:cs="Times New Roman"/>
          <w:sz w:val="24"/>
          <w:szCs w:val="24"/>
        </w:rPr>
        <w:t>w</w:t>
      </w:r>
      <w:r w:rsidRPr="00A81C56">
        <w:rPr>
          <w:rFonts w:ascii="Times New Roman" w:eastAsia="Calibri" w:hAnsi="Times New Roman" w:cs="Times New Roman"/>
          <w:sz w:val="24"/>
          <w:szCs w:val="24"/>
        </w:rPr>
        <w:t xml:space="preserve">ould potentially need more security clearance due to HIPAA regulations, but any data being manipulated would most likely remain anonymous. If source data remained anonymous, we would not need additional security clearance. </w:t>
      </w:r>
      <w:r w:rsidRPr="00A81C56">
        <w:rPr>
          <w:rFonts w:ascii="Times New Roman" w:eastAsia="Roboto" w:hAnsi="Times New Roman" w:cs="Times New Roman"/>
          <w:sz w:val="24"/>
          <w:szCs w:val="24"/>
          <w:highlight w:val="white"/>
        </w:rPr>
        <w:t xml:space="preserve">The HIPAA Security Rule establishes national standards to protect individuals’ electronic personal health information that is created, received, used, or maintained by a covered entity. The Security Rule requires appropriate administrative, physical and technical safeguards to ensure the confidentiality, integrity, and </w:t>
      </w:r>
      <w:r w:rsidRPr="00A81C56">
        <w:rPr>
          <w:rFonts w:ascii="Times New Roman" w:eastAsia="Roboto" w:hAnsi="Times New Roman" w:cs="Times New Roman"/>
          <w:sz w:val="24"/>
          <w:szCs w:val="24"/>
          <w:highlight w:val="white"/>
        </w:rPr>
        <w:lastRenderedPageBreak/>
        <w:t>security of electronic protected health information. This data had no personally identifiable information such as date of births, patient ids, names, etc. There was no need for any additional privacy, Encryption, Data masking, Auditing, Backups etc.</w:t>
      </w:r>
    </w:p>
    <w:p w14:paraId="00000071" w14:textId="103470DF" w:rsidR="00E82206" w:rsidRPr="008C7B9A" w:rsidRDefault="00225D48" w:rsidP="00A81C56">
      <w:pPr>
        <w:spacing w:before="280" w:after="280" w:line="480" w:lineRule="auto"/>
        <w:contextualSpacing/>
        <w:rPr>
          <w:rFonts w:ascii="Times New Roman" w:hAnsi="Times New Roman" w:cs="Times New Roman"/>
          <w:b/>
          <w:bCs/>
          <w:sz w:val="28"/>
          <w:szCs w:val="24"/>
        </w:rPr>
      </w:pPr>
      <w:bookmarkStart w:id="1" w:name="_GoBack"/>
      <w:r w:rsidRPr="008C7B9A">
        <w:rPr>
          <w:rFonts w:ascii="Times New Roman" w:hAnsi="Times New Roman" w:cs="Times New Roman"/>
          <w:b/>
          <w:bCs/>
          <w:sz w:val="28"/>
          <w:szCs w:val="24"/>
        </w:rPr>
        <w:t xml:space="preserve">2.7 Data Loading and Availability </w:t>
      </w:r>
    </w:p>
    <w:bookmarkEnd w:id="1"/>
    <w:p w14:paraId="46DAC246" w14:textId="009809E7" w:rsidR="0025727B" w:rsidRPr="00A81C56" w:rsidRDefault="0025727B" w:rsidP="00A81C56">
      <w:pPr>
        <w:spacing w:before="280" w:after="280"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eastAsia="Roboto" w:hAnsi="Times New Roman" w:cs="Times New Roman"/>
          <w:sz w:val="24"/>
          <w:szCs w:val="24"/>
        </w:rPr>
        <w:t>Our team would create and load the output into an HTML database portal created for the client or send a CSV to the client. The use of frontend technologies, such as Bootstrap’s grid system, would be supported by loading API’s from the defined data sources into a database system or virtual database. Alternatively, data could be inputted via HTML with CSV upload capacity from a Python script.</w:t>
      </w:r>
    </w:p>
    <w:p w14:paraId="00000072" w14:textId="16F2FDD8" w:rsidR="00E82206" w:rsidRPr="00346D60" w:rsidRDefault="00E82206" w:rsidP="00A81C56">
      <w:pPr>
        <w:spacing w:before="0" w:after="0" w:line="480" w:lineRule="auto"/>
        <w:ind w:firstLine="720"/>
        <w:contextualSpacing/>
        <w:rPr>
          <w:rFonts w:ascii="Times New Roman" w:eastAsia="Arial" w:hAnsi="Times New Roman" w:cs="Times New Roman"/>
          <w:sz w:val="24"/>
          <w:szCs w:val="24"/>
        </w:rPr>
      </w:pPr>
    </w:p>
    <w:p w14:paraId="00000073" w14:textId="77777777" w:rsidR="00E82206" w:rsidRPr="0040700C" w:rsidRDefault="00225D48" w:rsidP="00F64C3F">
      <w:pPr>
        <w:pStyle w:val="Heading1"/>
        <w:spacing w:line="480" w:lineRule="auto"/>
        <w:rPr>
          <w:rFonts w:ascii="Times New Roman" w:eastAsia="Calibri" w:hAnsi="Times New Roman" w:cs="Times New Roman"/>
          <w:b w:val="0"/>
          <w:color w:val="auto"/>
        </w:rPr>
      </w:pPr>
      <w:r w:rsidRPr="0040700C">
        <w:rPr>
          <w:rFonts w:ascii="Times New Roman" w:hAnsi="Times New Roman" w:cs="Times New Roman"/>
          <w:b w:val="0"/>
          <w:color w:val="auto"/>
          <w:sz w:val="28"/>
          <w:szCs w:val="28"/>
        </w:rPr>
        <w:t xml:space="preserve">3. DATA QUALITY </w:t>
      </w:r>
    </w:p>
    <w:p w14:paraId="00000074" w14:textId="77777777" w:rsidR="00E82206" w:rsidRPr="0040700C" w:rsidRDefault="00E82206" w:rsidP="00F64C3F">
      <w:pPr>
        <w:spacing w:before="0" w:after="0" w:line="480" w:lineRule="auto"/>
        <w:ind w:left="720"/>
        <w:rPr>
          <w:rFonts w:ascii="Times New Roman" w:eastAsia="Calibri" w:hAnsi="Times New Roman" w:cs="Times New Roman"/>
          <w:sz w:val="22"/>
          <w:szCs w:val="22"/>
        </w:rPr>
      </w:pPr>
    </w:p>
    <w:p w14:paraId="00000075" w14:textId="77777777" w:rsidR="00E82206" w:rsidRPr="00A81C56" w:rsidRDefault="00225D48" w:rsidP="00A81C56">
      <w:p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t xml:space="preserve">Some KPI’s used by the client for this project could include: </w:t>
      </w:r>
    </w:p>
    <w:p w14:paraId="00000076" w14:textId="77777777" w:rsidR="00E82206" w:rsidRPr="00A81C56" w:rsidRDefault="00225D48" w:rsidP="00F64C3F">
      <w:pPr>
        <w:numPr>
          <w:ilvl w:val="0"/>
          <w:numId w:val="3"/>
        </w:num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t>Number of counties compared: &gt; 1,000</w:t>
      </w:r>
    </w:p>
    <w:p w14:paraId="00000077" w14:textId="77777777" w:rsidR="00E82206" w:rsidRPr="00A81C56" w:rsidRDefault="00225D48" w:rsidP="00F64C3F">
      <w:pPr>
        <w:numPr>
          <w:ilvl w:val="0"/>
          <w:numId w:val="3"/>
        </w:num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t>Number of states included in the final database: all 50 states included</w:t>
      </w:r>
    </w:p>
    <w:p w14:paraId="00000078" w14:textId="77777777" w:rsidR="00E82206" w:rsidRPr="00A81C56" w:rsidRDefault="00225D48" w:rsidP="00F64C3F">
      <w:pPr>
        <w:numPr>
          <w:ilvl w:val="0"/>
          <w:numId w:val="3"/>
        </w:num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t>Time to pull the dataset (i.e. level of automation of ETL): upon receiving dataset, team can output final dataset in &lt; 15 minutes</w:t>
      </w:r>
    </w:p>
    <w:p w14:paraId="00000079" w14:textId="77777777" w:rsidR="00E82206" w:rsidRPr="00A81C56" w:rsidRDefault="00225D48" w:rsidP="00F64C3F">
      <w:pPr>
        <w:numPr>
          <w:ilvl w:val="0"/>
          <w:numId w:val="3"/>
        </w:num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lastRenderedPageBreak/>
        <w:t>Accuracy of dataset: &lt; 1% of counties include errors</w:t>
      </w:r>
    </w:p>
    <w:p w14:paraId="0000007A" w14:textId="77777777" w:rsidR="00E82206" w:rsidRPr="00A81C56" w:rsidRDefault="00E82206" w:rsidP="00F64C3F">
      <w:pPr>
        <w:spacing w:before="0" w:after="0" w:line="480" w:lineRule="auto"/>
        <w:rPr>
          <w:rFonts w:ascii="Times New Roman" w:eastAsia="Calibri" w:hAnsi="Times New Roman" w:cs="Times New Roman"/>
          <w:sz w:val="24"/>
          <w:szCs w:val="24"/>
        </w:rPr>
      </w:pPr>
    </w:p>
    <w:p w14:paraId="0000007B" w14:textId="77777777" w:rsidR="00E82206" w:rsidRPr="00A81C56" w:rsidRDefault="00225D48" w:rsidP="00A81C56">
      <w:pPr>
        <w:spacing w:before="0" w:after="0" w:line="480" w:lineRule="auto"/>
        <w:ind w:firstLine="720"/>
        <w:rPr>
          <w:rFonts w:ascii="Times New Roman" w:eastAsia="Calibri" w:hAnsi="Times New Roman" w:cs="Times New Roman"/>
          <w:sz w:val="24"/>
          <w:szCs w:val="24"/>
        </w:rPr>
      </w:pPr>
      <w:r w:rsidRPr="00A81C56">
        <w:rPr>
          <w:rFonts w:ascii="Times New Roman" w:eastAsia="Calibri" w:hAnsi="Times New Roman" w:cs="Times New Roman"/>
          <w:sz w:val="24"/>
          <w:szCs w:val="24"/>
        </w:rPr>
        <w:t xml:space="preserve">Our team was able to meet all KPIs except the states KPI. We would like to push back on the client’s request for that. While the client might think he or she wants to look across all 50 states, that does not necessarily equate to statistical significance. We wanted to focus on outputting a statistically significant output through a repeatable and efficient process. We have achieved that. Our process is highly automated with 0 errors and &gt; 1,000 datapoint. Because of the number of datapoints, the client can run statistically significant analyses on the dataset. As the data science professionals, we are recommending the client relax or remove the KPI surrounding the number of states. If not, we are going to need more time (and money) to perform further loads. Because we have created a scalable and efficient process, it should not be much more work. </w:t>
      </w:r>
    </w:p>
    <w:p w14:paraId="0000007C" w14:textId="77777777" w:rsidR="00E82206" w:rsidRPr="00A81C56" w:rsidRDefault="00E82206" w:rsidP="00F64C3F">
      <w:pPr>
        <w:spacing w:before="0" w:after="0" w:line="480" w:lineRule="auto"/>
        <w:rPr>
          <w:rFonts w:ascii="Times New Roman" w:eastAsia="Calibri" w:hAnsi="Times New Roman" w:cs="Times New Roman"/>
          <w:sz w:val="24"/>
          <w:szCs w:val="24"/>
        </w:rPr>
      </w:pPr>
    </w:p>
    <w:p w14:paraId="0000007D" w14:textId="77777777" w:rsidR="00E82206" w:rsidRPr="00A81C56" w:rsidRDefault="00225D48" w:rsidP="00F64C3F">
      <w:pPr>
        <w:spacing w:before="0" w:after="0" w:line="480" w:lineRule="auto"/>
        <w:rPr>
          <w:rFonts w:ascii="Times New Roman" w:eastAsia="Calibri" w:hAnsi="Times New Roman" w:cs="Times New Roman"/>
          <w:sz w:val="24"/>
          <w:szCs w:val="24"/>
        </w:rPr>
      </w:pPr>
      <w:r w:rsidRPr="00A81C56">
        <w:rPr>
          <w:rFonts w:ascii="Times New Roman" w:eastAsia="Calibri" w:hAnsi="Times New Roman" w:cs="Times New Roman"/>
          <w:sz w:val="24"/>
          <w:szCs w:val="24"/>
        </w:rPr>
        <w:t xml:space="preserve">In terms of site acceptance testing, we would recommend the client test our process through “dummy data”. If the client provides our team with data that they have an accompanying desired output, we can run our processes and output the exact same desired output.  </w:t>
      </w:r>
    </w:p>
    <w:p w14:paraId="0000007E" w14:textId="77777777" w:rsidR="00E82206" w:rsidRPr="0040700C" w:rsidRDefault="00E82206">
      <w:pPr>
        <w:rPr>
          <w:rFonts w:ascii="Times New Roman" w:hAnsi="Times New Roman" w:cs="Times New Roman"/>
        </w:rPr>
      </w:pPr>
    </w:p>
    <w:sectPr w:rsidR="00E82206" w:rsidRPr="0040700C">
      <w:headerReference w:type="default" r:id="rId10"/>
      <w:footerReference w:type="even" r:id="rId11"/>
      <w:footerReference w:type="default" r:id="rId12"/>
      <w:pgSz w:w="15840" w:h="122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F0B86" w14:textId="77777777" w:rsidR="001D4977" w:rsidRDefault="001D4977">
      <w:pPr>
        <w:spacing w:before="0" w:after="0" w:line="240" w:lineRule="auto"/>
      </w:pPr>
      <w:r>
        <w:separator/>
      </w:r>
    </w:p>
  </w:endnote>
  <w:endnote w:type="continuationSeparator" w:id="0">
    <w:p w14:paraId="0F80B6ED" w14:textId="77777777" w:rsidR="001D4977" w:rsidRDefault="001D49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F" w14:textId="77777777" w:rsidR="00E82206" w:rsidRDefault="00225D48">
    <w:pPr>
      <w:pBdr>
        <w:top w:val="nil"/>
        <w:left w:val="nil"/>
        <w:bottom w:val="nil"/>
        <w:right w:val="nil"/>
        <w:between w:val="nil"/>
      </w:pBdr>
      <w:tabs>
        <w:tab w:val="center" w:pos="4680"/>
        <w:tab w:val="right" w:pos="9360"/>
      </w:tabs>
      <w:rPr>
        <w:color w:val="000000"/>
      </w:rPr>
    </w:pPr>
    <w:r>
      <w:rPr>
        <w:color w:val="000000"/>
      </w:rPr>
      <w:fldChar w:fldCharType="begin"/>
    </w:r>
    <w:r>
      <w:rPr>
        <w:color w:val="000000"/>
      </w:rPr>
      <w:instrText>PAGE</w:instrText>
    </w:r>
    <w:r>
      <w:rPr>
        <w:color w:val="000000"/>
      </w:rPr>
      <w:fldChar w:fldCharType="end"/>
    </w:r>
  </w:p>
  <w:p w14:paraId="00000080" w14:textId="77777777" w:rsidR="00E82206" w:rsidRDefault="00E82206">
    <w:pPr>
      <w:pBdr>
        <w:top w:val="nil"/>
        <w:left w:val="nil"/>
        <w:bottom w:val="nil"/>
        <w:right w:val="nil"/>
        <w:between w:val="nil"/>
      </w:pBdr>
      <w:tabs>
        <w:tab w:val="center" w:pos="4680"/>
        <w:tab w:val="right" w:pos="9360"/>
      </w:tabs>
      <w:ind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1" w14:textId="77777777" w:rsidR="00E82206" w:rsidRDefault="00E82206">
    <w:pPr>
      <w:pBdr>
        <w:top w:val="nil"/>
        <w:left w:val="nil"/>
        <w:bottom w:val="nil"/>
        <w:right w:val="nil"/>
        <w:between w:val="nil"/>
      </w:pBdr>
      <w:tabs>
        <w:tab w:val="center" w:pos="4680"/>
        <w:tab w:val="right" w:pos="9360"/>
      </w:tabs>
      <w:rPr>
        <w:color w:val="000000"/>
      </w:rPr>
    </w:pPr>
  </w:p>
  <w:p w14:paraId="00000082" w14:textId="77777777" w:rsidR="00E82206" w:rsidRDefault="00E82206">
    <w:pPr>
      <w:pBdr>
        <w:top w:val="nil"/>
        <w:left w:val="nil"/>
        <w:bottom w:val="nil"/>
        <w:right w:val="nil"/>
        <w:between w:val="nil"/>
      </w:pBdr>
      <w:tabs>
        <w:tab w:val="center" w:pos="4680"/>
        <w:tab w:val="right" w:pos="9360"/>
      </w:tabs>
      <w:ind w:firstLine="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84CC6" w14:textId="77777777" w:rsidR="001D4977" w:rsidRDefault="001D4977">
      <w:pPr>
        <w:spacing w:before="0" w:after="0" w:line="240" w:lineRule="auto"/>
      </w:pPr>
      <w:r>
        <w:separator/>
      </w:r>
    </w:p>
  </w:footnote>
  <w:footnote w:type="continuationSeparator" w:id="0">
    <w:p w14:paraId="639C520E" w14:textId="77777777" w:rsidR="001D4977" w:rsidRDefault="001D49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83" w14:textId="77777777" w:rsidR="00E82206" w:rsidRDefault="00E822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C790B"/>
    <w:multiLevelType w:val="multilevel"/>
    <w:tmpl w:val="BB96F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94258E"/>
    <w:multiLevelType w:val="multilevel"/>
    <w:tmpl w:val="EF204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E6187C"/>
    <w:multiLevelType w:val="multilevel"/>
    <w:tmpl w:val="1B12F302"/>
    <w:lvl w:ilvl="0">
      <w:start w:val="1"/>
      <w:numFmt w:val="bullet"/>
      <w:lvlText w:val="-"/>
      <w:lvlJc w:val="left"/>
      <w:pPr>
        <w:ind w:left="1080" w:hanging="360"/>
      </w:pPr>
      <w:rPr>
        <w:rFonts w:ascii="Cambria" w:eastAsia="Cambria" w:hAnsi="Cambria" w:cs="Cambria"/>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438E6539"/>
    <w:multiLevelType w:val="hybridMultilevel"/>
    <w:tmpl w:val="09E62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5F1D49"/>
    <w:multiLevelType w:val="multilevel"/>
    <w:tmpl w:val="59A0E68A"/>
    <w:lvl w:ilvl="0">
      <w:start w:val="2"/>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5" w15:restartNumberingAfterBreak="0">
    <w:nsid w:val="67BA1A39"/>
    <w:multiLevelType w:val="multilevel"/>
    <w:tmpl w:val="52EE05B8"/>
    <w:lvl w:ilvl="0">
      <w:start w:val="1"/>
      <w:numFmt w:val="decimal"/>
      <w:lvlText w:val="%1"/>
      <w:lvlJc w:val="left"/>
      <w:pPr>
        <w:ind w:left="360" w:hanging="360"/>
      </w:pPr>
    </w:lvl>
    <w:lvl w:ilvl="1">
      <w:start w:val="1"/>
      <w:numFmt w:val="decimal"/>
      <w:lvlText w:val="%1.%2"/>
      <w:lvlJc w:val="left"/>
      <w:pPr>
        <w:ind w:left="1800" w:hanging="360"/>
      </w:p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6" w15:restartNumberingAfterBreak="0">
    <w:nsid w:val="7CF92B07"/>
    <w:multiLevelType w:val="multilevel"/>
    <w:tmpl w:val="E81AA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D1318B4"/>
    <w:multiLevelType w:val="multilevel"/>
    <w:tmpl w:val="7DCA52B2"/>
    <w:lvl w:ilvl="0">
      <w:start w:val="1"/>
      <w:numFmt w:val="decimal"/>
      <w:lvlText w:val="%1."/>
      <w:lvlJc w:val="left"/>
      <w:pPr>
        <w:ind w:left="720" w:hanging="360"/>
      </w:pPr>
    </w:lvl>
    <w:lvl w:ilvl="1">
      <w:start w:val="2"/>
      <w:numFmt w:val="decimal"/>
      <w:lvlText w:val="%1.%2"/>
      <w:lvlJc w:val="left"/>
      <w:pPr>
        <w:ind w:left="1140" w:hanging="420"/>
      </w:pPr>
      <w:rPr>
        <w:sz w:val="28"/>
      </w:r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06"/>
    <w:rsid w:val="000408AA"/>
    <w:rsid w:val="00070870"/>
    <w:rsid w:val="000B4DEE"/>
    <w:rsid w:val="00147120"/>
    <w:rsid w:val="001501E4"/>
    <w:rsid w:val="00187AE5"/>
    <w:rsid w:val="001D4977"/>
    <w:rsid w:val="00223358"/>
    <w:rsid w:val="00225D48"/>
    <w:rsid w:val="00235C45"/>
    <w:rsid w:val="0025727B"/>
    <w:rsid w:val="002704CF"/>
    <w:rsid w:val="002E1909"/>
    <w:rsid w:val="0030448A"/>
    <w:rsid w:val="00346D60"/>
    <w:rsid w:val="00357B51"/>
    <w:rsid w:val="003C5D54"/>
    <w:rsid w:val="003E06EB"/>
    <w:rsid w:val="0040700C"/>
    <w:rsid w:val="00416299"/>
    <w:rsid w:val="0045321C"/>
    <w:rsid w:val="004702F9"/>
    <w:rsid w:val="00471994"/>
    <w:rsid w:val="00485CFD"/>
    <w:rsid w:val="004C43FA"/>
    <w:rsid w:val="004F382F"/>
    <w:rsid w:val="004F4769"/>
    <w:rsid w:val="00561E45"/>
    <w:rsid w:val="005766DC"/>
    <w:rsid w:val="005E4E4A"/>
    <w:rsid w:val="005F0ECF"/>
    <w:rsid w:val="006E355C"/>
    <w:rsid w:val="007129B8"/>
    <w:rsid w:val="007330C2"/>
    <w:rsid w:val="0078471D"/>
    <w:rsid w:val="00794049"/>
    <w:rsid w:val="007A2757"/>
    <w:rsid w:val="007F0454"/>
    <w:rsid w:val="007F118A"/>
    <w:rsid w:val="008172BF"/>
    <w:rsid w:val="0083356B"/>
    <w:rsid w:val="008A3E8D"/>
    <w:rsid w:val="008A4025"/>
    <w:rsid w:val="008C7B9A"/>
    <w:rsid w:val="008E0CAE"/>
    <w:rsid w:val="008F1BC8"/>
    <w:rsid w:val="009B07E0"/>
    <w:rsid w:val="009E145D"/>
    <w:rsid w:val="00A42DCC"/>
    <w:rsid w:val="00A81C56"/>
    <w:rsid w:val="00B003DC"/>
    <w:rsid w:val="00BD2CBC"/>
    <w:rsid w:val="00BF36E8"/>
    <w:rsid w:val="00C40673"/>
    <w:rsid w:val="00C63E1E"/>
    <w:rsid w:val="00DB29AC"/>
    <w:rsid w:val="00DB3DBB"/>
    <w:rsid w:val="00E17909"/>
    <w:rsid w:val="00E23839"/>
    <w:rsid w:val="00E27782"/>
    <w:rsid w:val="00E353D0"/>
    <w:rsid w:val="00E60E88"/>
    <w:rsid w:val="00E82206"/>
    <w:rsid w:val="00EB4BB4"/>
    <w:rsid w:val="00EB7CB0"/>
    <w:rsid w:val="00ED76A7"/>
    <w:rsid w:val="00EE04E2"/>
    <w:rsid w:val="00F25D23"/>
    <w:rsid w:val="00F64C3F"/>
    <w:rsid w:val="00F87E75"/>
    <w:rsid w:val="00F96C62"/>
    <w:rsid w:val="00FF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AD51"/>
  <w15:docId w15:val="{7D847E67-902B-4105-BC58-0E0DDAA9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bel" w:eastAsia="Corbel" w:hAnsi="Corbel" w:cs="Corbel"/>
        <w:lang w:val="en-US"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704"/>
  </w:style>
  <w:style w:type="paragraph" w:styleId="Heading1">
    <w:name w:val="heading 1"/>
    <w:basedOn w:val="Normal"/>
    <w:next w:val="Normal"/>
    <w:link w:val="Heading1Char"/>
    <w:uiPriority w:val="9"/>
    <w:qFormat/>
    <w:rsid w:val="00E640A3"/>
    <w:pPr>
      <w:pBdr>
        <w:top w:val="single" w:sz="24" w:space="0" w:color="41AEBD" w:themeColor="accent1"/>
        <w:left w:val="single" w:sz="24" w:space="0" w:color="41AEBD" w:themeColor="accent1"/>
        <w:bottom w:val="single" w:sz="24" w:space="0" w:color="41AEBD" w:themeColor="accent1"/>
        <w:right w:val="single" w:sz="24" w:space="0" w:color="41AEBD" w:themeColor="accent1"/>
      </w:pBdr>
      <w:shd w:val="clear" w:color="auto" w:fill="41AE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640A3"/>
    <w:pPr>
      <w:pBdr>
        <w:top w:val="single" w:sz="24" w:space="0" w:color="D8EEF2" w:themeColor="accent1" w:themeTint="33"/>
        <w:left w:val="single" w:sz="24" w:space="0" w:color="D8EEF2" w:themeColor="accent1" w:themeTint="33"/>
        <w:bottom w:val="single" w:sz="24" w:space="0" w:color="D8EEF2" w:themeColor="accent1" w:themeTint="33"/>
        <w:right w:val="single" w:sz="24" w:space="0" w:color="D8EEF2" w:themeColor="accent1" w:themeTint="33"/>
      </w:pBdr>
      <w:shd w:val="clear" w:color="auto" w:fill="D8EEF2"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40A3"/>
    <w:pPr>
      <w:pBdr>
        <w:top w:val="single" w:sz="6" w:space="2" w:color="41AEBD" w:themeColor="accent1"/>
        <w:left w:val="single" w:sz="6" w:space="2" w:color="41AEBD" w:themeColor="accent1"/>
      </w:pBdr>
      <w:spacing w:before="300" w:after="0"/>
      <w:outlineLvl w:val="2"/>
    </w:pPr>
    <w:rPr>
      <w:caps/>
      <w:color w:val="20565D" w:themeColor="accent1" w:themeShade="7F"/>
      <w:spacing w:val="15"/>
      <w:sz w:val="22"/>
      <w:szCs w:val="22"/>
    </w:rPr>
  </w:style>
  <w:style w:type="paragraph" w:styleId="Heading4">
    <w:name w:val="heading 4"/>
    <w:basedOn w:val="Normal"/>
    <w:next w:val="Normal"/>
    <w:link w:val="Heading4Char"/>
    <w:uiPriority w:val="9"/>
    <w:semiHidden/>
    <w:unhideWhenUsed/>
    <w:qFormat/>
    <w:rsid w:val="00E640A3"/>
    <w:pPr>
      <w:pBdr>
        <w:top w:val="dotted" w:sz="6" w:space="2" w:color="41AEBD" w:themeColor="accent1"/>
        <w:left w:val="dotted" w:sz="6" w:space="2" w:color="41AEBD" w:themeColor="accent1"/>
      </w:pBdr>
      <w:spacing w:before="300" w:after="0"/>
      <w:outlineLvl w:val="3"/>
    </w:pPr>
    <w:rPr>
      <w:caps/>
      <w:color w:val="30818D" w:themeColor="accent1" w:themeShade="BF"/>
      <w:spacing w:val="10"/>
      <w:sz w:val="22"/>
      <w:szCs w:val="22"/>
    </w:rPr>
  </w:style>
  <w:style w:type="paragraph" w:styleId="Heading5">
    <w:name w:val="heading 5"/>
    <w:basedOn w:val="Normal"/>
    <w:next w:val="Normal"/>
    <w:link w:val="Heading5Char"/>
    <w:uiPriority w:val="9"/>
    <w:semiHidden/>
    <w:unhideWhenUsed/>
    <w:qFormat/>
    <w:rsid w:val="00E640A3"/>
    <w:pPr>
      <w:pBdr>
        <w:bottom w:val="single" w:sz="6" w:space="1" w:color="41AEBD" w:themeColor="accent1"/>
      </w:pBdr>
      <w:spacing w:before="300" w:after="0"/>
      <w:outlineLvl w:val="4"/>
    </w:pPr>
    <w:rPr>
      <w:caps/>
      <w:color w:val="30818D" w:themeColor="accent1" w:themeShade="BF"/>
      <w:spacing w:val="10"/>
      <w:sz w:val="22"/>
      <w:szCs w:val="22"/>
    </w:rPr>
  </w:style>
  <w:style w:type="paragraph" w:styleId="Heading6">
    <w:name w:val="heading 6"/>
    <w:basedOn w:val="Normal"/>
    <w:next w:val="Normal"/>
    <w:link w:val="Heading6Char"/>
    <w:uiPriority w:val="9"/>
    <w:semiHidden/>
    <w:unhideWhenUsed/>
    <w:qFormat/>
    <w:rsid w:val="00E640A3"/>
    <w:pPr>
      <w:pBdr>
        <w:bottom w:val="dotted" w:sz="6" w:space="1" w:color="41AEBD" w:themeColor="accent1"/>
      </w:pBdr>
      <w:spacing w:before="300" w:after="0"/>
      <w:outlineLvl w:val="5"/>
    </w:pPr>
    <w:rPr>
      <w:caps/>
      <w:color w:val="30818D" w:themeColor="accent1" w:themeShade="BF"/>
      <w:spacing w:val="10"/>
      <w:sz w:val="22"/>
      <w:szCs w:val="22"/>
    </w:rPr>
  </w:style>
  <w:style w:type="paragraph" w:styleId="Heading7">
    <w:name w:val="heading 7"/>
    <w:basedOn w:val="Normal"/>
    <w:next w:val="Normal"/>
    <w:link w:val="Heading7Char"/>
    <w:uiPriority w:val="9"/>
    <w:semiHidden/>
    <w:unhideWhenUsed/>
    <w:qFormat/>
    <w:rsid w:val="00E640A3"/>
    <w:pPr>
      <w:spacing w:before="300" w:after="0"/>
      <w:outlineLvl w:val="6"/>
    </w:pPr>
    <w:rPr>
      <w:caps/>
      <w:color w:val="30818D" w:themeColor="accent1" w:themeShade="BF"/>
      <w:spacing w:val="10"/>
      <w:sz w:val="22"/>
      <w:szCs w:val="22"/>
    </w:rPr>
  </w:style>
  <w:style w:type="paragraph" w:styleId="Heading8">
    <w:name w:val="heading 8"/>
    <w:basedOn w:val="Normal"/>
    <w:next w:val="Normal"/>
    <w:link w:val="Heading8Char"/>
    <w:uiPriority w:val="9"/>
    <w:semiHidden/>
    <w:unhideWhenUsed/>
    <w:qFormat/>
    <w:rsid w:val="00E640A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40A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40A3"/>
    <w:pPr>
      <w:spacing w:before="720"/>
    </w:pPr>
    <w:rPr>
      <w:caps/>
      <w:color w:val="41AEBD" w:themeColor="accent1"/>
      <w:spacing w:val="10"/>
      <w:kern w:val="28"/>
      <w:sz w:val="52"/>
      <w:szCs w:val="52"/>
    </w:rPr>
  </w:style>
  <w:style w:type="paragraph" w:styleId="NormalWeb">
    <w:name w:val="Normal (Web)"/>
    <w:basedOn w:val="Normal"/>
    <w:uiPriority w:val="99"/>
    <w:semiHidden/>
    <w:unhideWhenUsed/>
    <w:rsid w:val="00FD0DA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FD0DA1"/>
    <w:pPr>
      <w:tabs>
        <w:tab w:val="center" w:pos="4680"/>
        <w:tab w:val="right" w:pos="9360"/>
      </w:tabs>
    </w:pPr>
  </w:style>
  <w:style w:type="character" w:customStyle="1" w:styleId="FooterChar">
    <w:name w:val="Footer Char"/>
    <w:basedOn w:val="DefaultParagraphFont"/>
    <w:link w:val="Footer"/>
    <w:uiPriority w:val="99"/>
    <w:rsid w:val="00FD0DA1"/>
  </w:style>
  <w:style w:type="character" w:styleId="PageNumber">
    <w:name w:val="page number"/>
    <w:basedOn w:val="DefaultParagraphFont"/>
    <w:uiPriority w:val="99"/>
    <w:semiHidden/>
    <w:unhideWhenUsed/>
    <w:rsid w:val="00FD0DA1"/>
  </w:style>
  <w:style w:type="character" w:customStyle="1" w:styleId="Heading1Char">
    <w:name w:val="Heading 1 Char"/>
    <w:basedOn w:val="DefaultParagraphFont"/>
    <w:link w:val="Heading1"/>
    <w:uiPriority w:val="9"/>
    <w:rsid w:val="00E640A3"/>
    <w:rPr>
      <w:b/>
      <w:bCs/>
      <w:caps/>
      <w:color w:val="FFFFFF" w:themeColor="background1"/>
      <w:spacing w:val="15"/>
      <w:shd w:val="clear" w:color="auto" w:fill="41AEBD" w:themeFill="accent1"/>
    </w:rPr>
  </w:style>
  <w:style w:type="character" w:customStyle="1" w:styleId="Heading2Char">
    <w:name w:val="Heading 2 Char"/>
    <w:basedOn w:val="DefaultParagraphFont"/>
    <w:link w:val="Heading2"/>
    <w:uiPriority w:val="9"/>
    <w:rsid w:val="00E640A3"/>
    <w:rPr>
      <w:caps/>
      <w:spacing w:val="15"/>
      <w:shd w:val="clear" w:color="auto" w:fill="D8EEF2" w:themeFill="accent1" w:themeFillTint="33"/>
    </w:rPr>
  </w:style>
  <w:style w:type="character" w:customStyle="1" w:styleId="Heading3Char">
    <w:name w:val="Heading 3 Char"/>
    <w:basedOn w:val="DefaultParagraphFont"/>
    <w:link w:val="Heading3"/>
    <w:uiPriority w:val="9"/>
    <w:semiHidden/>
    <w:rsid w:val="00E640A3"/>
    <w:rPr>
      <w:caps/>
      <w:color w:val="20565D" w:themeColor="accent1" w:themeShade="7F"/>
      <w:spacing w:val="15"/>
    </w:rPr>
  </w:style>
  <w:style w:type="character" w:customStyle="1" w:styleId="Heading4Char">
    <w:name w:val="Heading 4 Char"/>
    <w:basedOn w:val="DefaultParagraphFont"/>
    <w:link w:val="Heading4"/>
    <w:uiPriority w:val="9"/>
    <w:semiHidden/>
    <w:rsid w:val="00E640A3"/>
    <w:rPr>
      <w:caps/>
      <w:color w:val="30818D" w:themeColor="accent1" w:themeShade="BF"/>
      <w:spacing w:val="10"/>
    </w:rPr>
  </w:style>
  <w:style w:type="character" w:customStyle="1" w:styleId="Heading5Char">
    <w:name w:val="Heading 5 Char"/>
    <w:basedOn w:val="DefaultParagraphFont"/>
    <w:link w:val="Heading5"/>
    <w:uiPriority w:val="9"/>
    <w:semiHidden/>
    <w:rsid w:val="00E640A3"/>
    <w:rPr>
      <w:caps/>
      <w:color w:val="30818D" w:themeColor="accent1" w:themeShade="BF"/>
      <w:spacing w:val="10"/>
    </w:rPr>
  </w:style>
  <w:style w:type="character" w:customStyle="1" w:styleId="Heading6Char">
    <w:name w:val="Heading 6 Char"/>
    <w:basedOn w:val="DefaultParagraphFont"/>
    <w:link w:val="Heading6"/>
    <w:uiPriority w:val="9"/>
    <w:semiHidden/>
    <w:rsid w:val="00E640A3"/>
    <w:rPr>
      <w:caps/>
      <w:color w:val="30818D" w:themeColor="accent1" w:themeShade="BF"/>
      <w:spacing w:val="10"/>
    </w:rPr>
  </w:style>
  <w:style w:type="character" w:customStyle="1" w:styleId="Heading7Char">
    <w:name w:val="Heading 7 Char"/>
    <w:basedOn w:val="DefaultParagraphFont"/>
    <w:link w:val="Heading7"/>
    <w:uiPriority w:val="9"/>
    <w:semiHidden/>
    <w:rsid w:val="00E640A3"/>
    <w:rPr>
      <w:caps/>
      <w:color w:val="30818D" w:themeColor="accent1" w:themeShade="BF"/>
      <w:spacing w:val="10"/>
    </w:rPr>
  </w:style>
  <w:style w:type="character" w:customStyle="1" w:styleId="Heading8Char">
    <w:name w:val="Heading 8 Char"/>
    <w:basedOn w:val="DefaultParagraphFont"/>
    <w:link w:val="Heading8"/>
    <w:uiPriority w:val="9"/>
    <w:semiHidden/>
    <w:rsid w:val="00E640A3"/>
    <w:rPr>
      <w:caps/>
      <w:spacing w:val="10"/>
      <w:sz w:val="18"/>
      <w:szCs w:val="18"/>
    </w:rPr>
  </w:style>
  <w:style w:type="character" w:customStyle="1" w:styleId="Heading9Char">
    <w:name w:val="Heading 9 Char"/>
    <w:basedOn w:val="DefaultParagraphFont"/>
    <w:link w:val="Heading9"/>
    <w:uiPriority w:val="9"/>
    <w:semiHidden/>
    <w:rsid w:val="00E640A3"/>
    <w:rPr>
      <w:i/>
      <w:caps/>
      <w:spacing w:val="10"/>
      <w:sz w:val="18"/>
      <w:szCs w:val="18"/>
    </w:rPr>
  </w:style>
  <w:style w:type="paragraph" w:styleId="Caption">
    <w:name w:val="caption"/>
    <w:basedOn w:val="Normal"/>
    <w:next w:val="Normal"/>
    <w:uiPriority w:val="35"/>
    <w:semiHidden/>
    <w:unhideWhenUsed/>
    <w:qFormat/>
    <w:rsid w:val="00E640A3"/>
    <w:rPr>
      <w:b/>
      <w:bCs/>
      <w:color w:val="30818D" w:themeColor="accent1" w:themeShade="BF"/>
      <w:sz w:val="16"/>
      <w:szCs w:val="16"/>
    </w:rPr>
  </w:style>
  <w:style w:type="character" w:customStyle="1" w:styleId="TitleChar">
    <w:name w:val="Title Char"/>
    <w:basedOn w:val="DefaultParagraphFont"/>
    <w:link w:val="Title"/>
    <w:uiPriority w:val="10"/>
    <w:rsid w:val="00E640A3"/>
    <w:rPr>
      <w:caps/>
      <w:color w:val="41AEBD" w:themeColor="accent1"/>
      <w:spacing w:val="10"/>
      <w:kern w:val="28"/>
      <w:sz w:val="52"/>
      <w:szCs w:val="52"/>
    </w:rPr>
  </w:style>
  <w:style w:type="paragraph" w:styleId="Subtitle">
    <w:name w:val="Subtitle"/>
    <w:basedOn w:val="Normal"/>
    <w:next w:val="Normal"/>
    <w:link w:val="SubtitleChar"/>
    <w:uiPriority w:val="11"/>
    <w:qFormat/>
    <w:pPr>
      <w:spacing w:after="1000" w:line="240" w:lineRule="auto"/>
    </w:pPr>
    <w:rPr>
      <w:smallCaps/>
      <w:color w:val="595959"/>
      <w:sz w:val="24"/>
      <w:szCs w:val="24"/>
    </w:rPr>
  </w:style>
  <w:style w:type="character" w:customStyle="1" w:styleId="SubtitleChar">
    <w:name w:val="Subtitle Char"/>
    <w:basedOn w:val="DefaultParagraphFont"/>
    <w:link w:val="Subtitle"/>
    <w:uiPriority w:val="11"/>
    <w:rsid w:val="00E640A3"/>
    <w:rPr>
      <w:caps/>
      <w:color w:val="595959" w:themeColor="text1" w:themeTint="A6"/>
      <w:spacing w:val="10"/>
      <w:sz w:val="24"/>
      <w:szCs w:val="24"/>
    </w:rPr>
  </w:style>
  <w:style w:type="character" w:styleId="Strong">
    <w:name w:val="Strong"/>
    <w:uiPriority w:val="22"/>
    <w:qFormat/>
    <w:rsid w:val="00E640A3"/>
    <w:rPr>
      <w:b/>
      <w:bCs/>
    </w:rPr>
  </w:style>
  <w:style w:type="character" w:styleId="Emphasis">
    <w:name w:val="Emphasis"/>
    <w:uiPriority w:val="20"/>
    <w:qFormat/>
    <w:rsid w:val="00E640A3"/>
    <w:rPr>
      <w:caps/>
      <w:color w:val="20565D" w:themeColor="accent1" w:themeShade="7F"/>
      <w:spacing w:val="5"/>
    </w:rPr>
  </w:style>
  <w:style w:type="paragraph" w:styleId="NoSpacing">
    <w:name w:val="No Spacing"/>
    <w:basedOn w:val="Normal"/>
    <w:link w:val="NoSpacingChar"/>
    <w:uiPriority w:val="1"/>
    <w:qFormat/>
    <w:rsid w:val="00E640A3"/>
    <w:pPr>
      <w:spacing w:before="0" w:after="0" w:line="240" w:lineRule="auto"/>
    </w:pPr>
  </w:style>
  <w:style w:type="character" w:customStyle="1" w:styleId="NoSpacingChar">
    <w:name w:val="No Spacing Char"/>
    <w:basedOn w:val="DefaultParagraphFont"/>
    <w:link w:val="NoSpacing"/>
    <w:uiPriority w:val="1"/>
    <w:rsid w:val="00E640A3"/>
    <w:rPr>
      <w:sz w:val="20"/>
      <w:szCs w:val="20"/>
    </w:rPr>
  </w:style>
  <w:style w:type="paragraph" w:styleId="ListParagraph">
    <w:name w:val="List Paragraph"/>
    <w:basedOn w:val="Normal"/>
    <w:uiPriority w:val="34"/>
    <w:qFormat/>
    <w:rsid w:val="00E640A3"/>
    <w:pPr>
      <w:ind w:left="720"/>
      <w:contextualSpacing/>
    </w:pPr>
  </w:style>
  <w:style w:type="paragraph" w:styleId="Quote">
    <w:name w:val="Quote"/>
    <w:basedOn w:val="Normal"/>
    <w:next w:val="Normal"/>
    <w:link w:val="QuoteChar"/>
    <w:uiPriority w:val="29"/>
    <w:qFormat/>
    <w:rsid w:val="00E640A3"/>
    <w:rPr>
      <w:i/>
      <w:iCs/>
    </w:rPr>
  </w:style>
  <w:style w:type="character" w:customStyle="1" w:styleId="QuoteChar">
    <w:name w:val="Quote Char"/>
    <w:basedOn w:val="DefaultParagraphFont"/>
    <w:link w:val="Quote"/>
    <w:uiPriority w:val="29"/>
    <w:rsid w:val="00E640A3"/>
    <w:rPr>
      <w:i/>
      <w:iCs/>
      <w:sz w:val="20"/>
      <w:szCs w:val="20"/>
    </w:rPr>
  </w:style>
  <w:style w:type="paragraph" w:styleId="IntenseQuote">
    <w:name w:val="Intense Quote"/>
    <w:basedOn w:val="Normal"/>
    <w:next w:val="Normal"/>
    <w:link w:val="IntenseQuoteChar"/>
    <w:uiPriority w:val="30"/>
    <w:qFormat/>
    <w:rsid w:val="00E640A3"/>
    <w:pPr>
      <w:pBdr>
        <w:top w:val="single" w:sz="4" w:space="10" w:color="41AEBD" w:themeColor="accent1"/>
        <w:left w:val="single" w:sz="4" w:space="10" w:color="41AEBD" w:themeColor="accent1"/>
      </w:pBdr>
      <w:spacing w:after="0"/>
      <w:ind w:left="1296" w:right="1152"/>
      <w:jc w:val="both"/>
    </w:pPr>
    <w:rPr>
      <w:i/>
      <w:iCs/>
      <w:color w:val="41AEBD" w:themeColor="accent1"/>
    </w:rPr>
  </w:style>
  <w:style w:type="character" w:customStyle="1" w:styleId="IntenseQuoteChar">
    <w:name w:val="Intense Quote Char"/>
    <w:basedOn w:val="DefaultParagraphFont"/>
    <w:link w:val="IntenseQuote"/>
    <w:uiPriority w:val="30"/>
    <w:rsid w:val="00E640A3"/>
    <w:rPr>
      <w:i/>
      <w:iCs/>
      <w:color w:val="41AEBD" w:themeColor="accent1"/>
      <w:sz w:val="20"/>
      <w:szCs w:val="20"/>
    </w:rPr>
  </w:style>
  <w:style w:type="character" w:styleId="SubtleEmphasis">
    <w:name w:val="Subtle Emphasis"/>
    <w:uiPriority w:val="19"/>
    <w:qFormat/>
    <w:rsid w:val="00E640A3"/>
    <w:rPr>
      <w:i/>
      <w:iCs/>
      <w:color w:val="20565D" w:themeColor="accent1" w:themeShade="7F"/>
    </w:rPr>
  </w:style>
  <w:style w:type="character" w:styleId="IntenseEmphasis">
    <w:name w:val="Intense Emphasis"/>
    <w:uiPriority w:val="21"/>
    <w:qFormat/>
    <w:rsid w:val="00E640A3"/>
    <w:rPr>
      <w:b/>
      <w:bCs/>
      <w:caps/>
      <w:color w:val="20565D" w:themeColor="accent1" w:themeShade="7F"/>
      <w:spacing w:val="10"/>
    </w:rPr>
  </w:style>
  <w:style w:type="character" w:styleId="SubtleReference">
    <w:name w:val="Subtle Reference"/>
    <w:uiPriority w:val="31"/>
    <w:qFormat/>
    <w:rsid w:val="00E640A3"/>
    <w:rPr>
      <w:b/>
      <w:bCs/>
      <w:color w:val="41AEBD" w:themeColor="accent1"/>
    </w:rPr>
  </w:style>
  <w:style w:type="character" w:styleId="IntenseReference">
    <w:name w:val="Intense Reference"/>
    <w:uiPriority w:val="32"/>
    <w:qFormat/>
    <w:rsid w:val="00E640A3"/>
    <w:rPr>
      <w:b/>
      <w:bCs/>
      <w:i/>
      <w:iCs/>
      <w:caps/>
      <w:color w:val="41AEBD" w:themeColor="accent1"/>
    </w:rPr>
  </w:style>
  <w:style w:type="character" w:styleId="BookTitle">
    <w:name w:val="Book Title"/>
    <w:uiPriority w:val="33"/>
    <w:qFormat/>
    <w:rsid w:val="00E640A3"/>
    <w:rPr>
      <w:b/>
      <w:bCs/>
      <w:i/>
      <w:iCs/>
      <w:spacing w:val="9"/>
    </w:rPr>
  </w:style>
  <w:style w:type="paragraph" w:styleId="TOCHeading">
    <w:name w:val="TOC Heading"/>
    <w:basedOn w:val="Heading1"/>
    <w:next w:val="Normal"/>
    <w:uiPriority w:val="39"/>
    <w:semiHidden/>
    <w:unhideWhenUsed/>
    <w:qFormat/>
    <w:rsid w:val="00E640A3"/>
    <w:pPr>
      <w:outlineLvl w:val="9"/>
    </w:p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40700C"/>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00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s.cdc.gov/cancer/uscs/dataviz.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goldenoakresearch/us-household-income-stats-geo-locations" TargetMode="External"/><Relationship Id="rId14" Type="http://schemas.openxmlformats.org/officeDocument/2006/relationships/theme" Target="theme/theme1.xm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4MWXgBPOyWFCG9QiRslT3LSMug==">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Siegel</dc:creator>
  <cp:lastModifiedBy>Dean Thoms</cp:lastModifiedBy>
  <cp:revision>55</cp:revision>
  <dcterms:created xsi:type="dcterms:W3CDTF">2019-09-10T23:14:00Z</dcterms:created>
  <dcterms:modified xsi:type="dcterms:W3CDTF">2019-09-11T18:01:00Z</dcterms:modified>
</cp:coreProperties>
</file>